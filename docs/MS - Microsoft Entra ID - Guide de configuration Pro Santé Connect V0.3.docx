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19C0FAD0" w:rsidR="00F95A5F" w:rsidRPr="00120E2A" w:rsidRDefault="009C1E56" w:rsidP="00120E2A">
          <w:pPr>
            <w:pStyle w:val="Titre"/>
            <w:spacing w:before="3480" w:after="240"/>
            <w:rPr>
              <w:lang w:val="fr-FR"/>
            </w:rPr>
          </w:pPr>
          <w:r w:rsidRPr="009C1E56">
            <w:rPr>
              <w:noProof/>
              <w:color w:val="2B579A"/>
              <w:shd w:val="clear" w:color="auto" w:fill="E6E6E6"/>
              <w:lang w:val="fr-FR"/>
            </w:rPr>
            <w:drawing>
              <wp:anchor distT="0" distB="0" distL="114300" distR="114300" simplePos="0" relativeHeight="251656192"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Pictur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8"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F95A5F" w:rsidRPr="00120E2A">
            <w:rPr>
              <w:noProof/>
              <w:color w:val="2B579A"/>
              <w:shd w:val="clear" w:color="auto" w:fill="E6E6E6"/>
              <w:lang w:val="fr-FR"/>
            </w:rPr>
            <mc:AlternateContent>
              <mc:Choice Requires="wps">
                <w:drawing>
                  <wp:anchor distT="0" distB="0" distL="114300" distR="114300" simplePos="0" relativeHeight="251654144" behindDoc="1" locked="0" layoutInCell="1" allowOverlap="1" wp14:anchorId="0762B90F" wp14:editId="77210571">
                    <wp:simplePos x="0" y="0"/>
                    <wp:positionH relativeFrom="page">
                      <wp:align>left</wp:align>
                    </wp:positionH>
                    <wp:positionV relativeFrom="paragraph">
                      <wp:posOffset>-901700</wp:posOffset>
                    </wp:positionV>
                    <wp:extent cx="8572500" cy="12672695"/>
                    <wp:effectExtent l="0" t="0" r="0" b="0"/>
                    <wp:wrapNone/>
                    <wp:docPr id="59218" name="Freeform: Shap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3821793A" w14:textId="77777777" w:rsidR="00F95A5F" w:rsidRPr="00E1478F" w:rsidRDefault="00F95A5F" w:rsidP="00F95A5F">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0762B90F" id="Freeform: Shape 59218" o:spid="_x0000_s1026" style="position:absolute;margin-left:0;margin-top:-71pt;width:675pt;height:997.8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custom" textboxrect="0,0,7771778,10039350"/>
                    <v:textbox>
                      <w:txbxContent>
                        <w:p w14:paraId="3821793A" w14:textId="77777777" w:rsidR="00F95A5F" w:rsidRPr="00E1478F" w:rsidRDefault="00F95A5F" w:rsidP="00F95A5F">
                          <w:r>
                            <w:t>Zzz</w:t>
                          </w:r>
                        </w:p>
                      </w:txbxContent>
                    </v:textbox>
                    <w10:wrap anchorx="page"/>
                  </v:shape>
                </w:pict>
              </mc:Fallback>
            </mc:AlternateContent>
          </w:r>
          <w:r w:rsidR="00A339E1" w:rsidRPr="009C1E56">
            <w:rPr>
              <w:noProof/>
              <w:color w:val="2B579A"/>
              <w:shd w:val="clear" w:color="auto" w:fill="E6E6E6"/>
              <w:lang w:val="fr-FR"/>
            </w:rPr>
            <w:drawing>
              <wp:anchor distT="0" distB="0" distL="114300" distR="114300" simplePos="0" relativeHeight="251660288" behindDoc="0" locked="0" layoutInCell="1" allowOverlap="1" wp14:anchorId="3DDC973F" wp14:editId="52A3207B">
                <wp:simplePos x="0" y="0"/>
                <wp:positionH relativeFrom="column">
                  <wp:posOffset>107315</wp:posOffset>
                </wp:positionH>
                <wp:positionV relativeFrom="paragraph">
                  <wp:posOffset>-1270</wp:posOffset>
                </wp:positionV>
                <wp:extent cx="1365885" cy="292100"/>
                <wp:effectExtent l="0" t="0" r="5715" b="0"/>
                <wp:wrapNone/>
                <wp:docPr id="1171193947" name="Picture 1171193947"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8"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A339E1" w:rsidRPr="00120E2A">
            <w:rPr>
              <w:noProof/>
              <w:color w:val="2B579A"/>
              <w:shd w:val="clear" w:color="auto" w:fill="E6E6E6"/>
              <w:lang w:val="fr-FR"/>
            </w:rPr>
            <mc:AlternateContent>
              <mc:Choice Requires="wps">
                <w:drawing>
                  <wp:anchor distT="0" distB="0" distL="114300" distR="114300" simplePos="0" relativeHeight="251658240" behindDoc="1" locked="0" layoutInCell="1" allowOverlap="1" wp14:anchorId="5721EB4B" wp14:editId="4B4C8991">
                    <wp:simplePos x="0" y="0"/>
                    <wp:positionH relativeFrom="page">
                      <wp:align>left</wp:align>
                    </wp:positionH>
                    <wp:positionV relativeFrom="paragraph">
                      <wp:posOffset>-901700</wp:posOffset>
                    </wp:positionV>
                    <wp:extent cx="8572500" cy="12672695"/>
                    <wp:effectExtent l="0" t="0" r="0" b="0"/>
                    <wp:wrapNone/>
                    <wp:docPr id="955804383" name="Freeform: Shape 955804383"/>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663EDF7C" w14:textId="77777777" w:rsidR="00A339E1" w:rsidRPr="00E1478F" w:rsidRDefault="00A339E1" w:rsidP="00A339E1">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5721EB4B" id="Freeform: Shape 955804383" o:spid="_x0000_s1027"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" adj="-11796480,,5400" path="m,l7771778,r,10039350l,10039350,,e" fillcolor="#0070c0" stroked="f" strokeweight="0">
                    <v:stroke miterlimit="83231f" joinstyle="miter"/>
                    <v:formulas/>
                    <v:path arrowok="t" o:connecttype="custom" textboxrect="0,0,7771778,10039350"/>
                    <v:textbox>
                      <w:txbxContent>
                        <w:p w14:paraId="663EDF7C" w14:textId="77777777" w:rsidR="00A339E1" w:rsidRPr="00E1478F" w:rsidRDefault="00A339E1" w:rsidP="00A339E1">
                          <w:r>
                            <w:t>Zzz</w:t>
                          </w:r>
                        </w:p>
                      </w:txbxContent>
                    </v:textbox>
                    <w10:wrap anchorx="page"/>
                  </v:shape>
                </w:pict>
              </mc:Fallback>
            </mc:AlternateContent>
          </w:r>
          <w:r w:rsidR="00A339E1" w:rsidRPr="00120E2A">
            <w:rPr>
              <w:lang w:val="fr-FR"/>
            </w:rPr>
            <w:t>Mise en œuvre Pro Santé Connect</w:t>
          </w:r>
          <w:r w:rsidR="00A339E1">
            <w:rPr>
              <w:lang w:val="fr-FR"/>
            </w:rPr>
            <w:t xml:space="preserve"> avec Microsoft Entra ID</w:t>
          </w:r>
          <w:r w:rsidR="00F95A5F" w:rsidRPr="00120E2A">
            <w:rPr>
              <w:lang w:val="fr-FR"/>
            </w:rPr>
            <w:t xml:space="preserve">   </w:t>
          </w:r>
        </w:p>
        <w:p w14:paraId="32A91000" w14:textId="19B18F06"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 xml:space="preserve">Guide de configuration </w:t>
          </w:r>
          <w:r w:rsidR="00A339E1">
            <w:rPr>
              <w:rFonts w:eastAsia="Times New Roman"/>
              <w:color w:val="FFFFFF" w:themeColor="background1"/>
              <w:spacing w:val="0"/>
              <w:sz w:val="28"/>
              <w:szCs w:val="40"/>
              <w:lang w:val="fr-FR"/>
            </w:rPr>
            <w:t xml:space="preserve">de </w:t>
          </w:r>
          <w:r w:rsidR="008E2237">
            <w:rPr>
              <w:rFonts w:eastAsia="Times New Roman"/>
              <w:color w:val="FFFFFF" w:themeColor="background1"/>
              <w:spacing w:val="0"/>
              <w:sz w:val="28"/>
              <w:szCs w:val="40"/>
              <w:lang w:val="fr-FR"/>
            </w:rPr>
            <w:t>P</w:t>
          </w:r>
          <w:r w:rsidR="00A339E1">
            <w:rPr>
              <w:rFonts w:eastAsia="Times New Roman"/>
              <w:color w:val="FFFFFF" w:themeColor="background1"/>
              <w:spacing w:val="0"/>
              <w:sz w:val="28"/>
              <w:szCs w:val="40"/>
              <w:lang w:val="fr-FR"/>
            </w:rPr>
            <w:t xml:space="preserve">ro </w:t>
          </w:r>
          <w:r w:rsidR="008E2237">
            <w:rPr>
              <w:rFonts w:eastAsia="Times New Roman"/>
              <w:color w:val="FFFFFF" w:themeColor="background1"/>
              <w:spacing w:val="0"/>
              <w:sz w:val="28"/>
              <w:szCs w:val="40"/>
              <w:lang w:val="fr-FR"/>
            </w:rPr>
            <w:t>S</w:t>
          </w:r>
          <w:r w:rsidR="00A339E1">
            <w:rPr>
              <w:rFonts w:eastAsia="Times New Roman"/>
              <w:color w:val="FFFFFF" w:themeColor="background1"/>
              <w:spacing w:val="0"/>
              <w:sz w:val="28"/>
              <w:szCs w:val="40"/>
              <w:lang w:val="fr-FR"/>
            </w:rPr>
            <w:t xml:space="preserve">anté </w:t>
          </w:r>
          <w:r w:rsidR="008E2237">
            <w:rPr>
              <w:rFonts w:eastAsia="Times New Roman"/>
              <w:color w:val="FFFFFF" w:themeColor="background1"/>
              <w:spacing w:val="0"/>
              <w:sz w:val="28"/>
              <w:szCs w:val="40"/>
              <w:lang w:val="fr-FR"/>
            </w:rPr>
            <w:t>C</w:t>
          </w:r>
          <w:r w:rsidR="00A339E1">
            <w:rPr>
              <w:rFonts w:eastAsia="Times New Roman"/>
              <w:color w:val="FFFFFF" w:themeColor="background1"/>
              <w:spacing w:val="0"/>
              <w:sz w:val="28"/>
              <w:szCs w:val="40"/>
              <w:lang w:val="fr-FR"/>
            </w:rPr>
            <w:t>onnect</w:t>
          </w:r>
          <w:r w:rsidR="008E2237">
            <w:rPr>
              <w:rFonts w:eastAsia="Times New Roman"/>
              <w:color w:val="FFFFFF" w:themeColor="background1"/>
              <w:spacing w:val="0"/>
              <w:sz w:val="28"/>
              <w:szCs w:val="40"/>
              <w:lang w:val="fr-FR"/>
            </w:rPr>
            <w:t xml:space="preserve"> </w:t>
          </w:r>
          <w:r w:rsidRPr="00120E2A">
            <w:rPr>
              <w:rFonts w:eastAsia="Times New Roman"/>
              <w:color w:val="FFFFFF" w:themeColor="background1"/>
              <w:spacing w:val="0"/>
              <w:sz w:val="28"/>
              <w:szCs w:val="40"/>
              <w:lang w:val="fr-FR"/>
            </w:rPr>
            <w:t>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0D20B603"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Version 0.</w:t>
          </w:r>
          <w:r w:rsidR="00015230">
            <w:rPr>
              <w:rFonts w:eastAsia="Times New Roman"/>
              <w:color w:val="FFFFFF" w:themeColor="background1"/>
              <w:sz w:val="32"/>
              <w:szCs w:val="44"/>
            </w:rPr>
            <w:t>3</w:t>
          </w:r>
          <w:r w:rsidR="00015230" w:rsidRPr="009C1E56">
            <w:rPr>
              <w:rFonts w:eastAsia="Times New Roman"/>
              <w:color w:val="FFFFFF" w:themeColor="background1"/>
              <w:sz w:val="32"/>
              <w:szCs w:val="44"/>
            </w:rPr>
            <w:t xml:space="preserve"> </w:t>
          </w:r>
          <w:r w:rsidRPr="009C1E56">
            <w:rPr>
              <w:rFonts w:eastAsia="Times New Roman"/>
              <w:color w:val="FFFFFF" w:themeColor="background1"/>
              <w:sz w:val="32"/>
              <w:szCs w:val="44"/>
            </w:rPr>
            <w:t xml:space="preserve">- </w:t>
          </w:r>
          <w:r w:rsidR="00015230">
            <w:rPr>
              <w:rFonts w:eastAsia="Times New Roman"/>
              <w:color w:val="FFFFFF" w:themeColor="background1"/>
              <w:sz w:val="32"/>
              <w:szCs w:val="44"/>
            </w:rPr>
            <w:t>Févr</w:t>
          </w:r>
          <w:r w:rsidR="00015230" w:rsidRPr="009C1E56">
            <w:rPr>
              <w:rFonts w:eastAsia="Times New Roman"/>
              <w:color w:val="FFFFFF" w:themeColor="background1"/>
              <w:sz w:val="32"/>
              <w:szCs w:val="44"/>
            </w:rPr>
            <w:t xml:space="preserve">ier </w:t>
          </w:r>
          <w:r w:rsidRPr="009C1E56">
            <w:rPr>
              <w:rFonts w:eastAsia="Times New Roman"/>
              <w:color w:val="FFFFFF" w:themeColor="background1"/>
              <w:sz w:val="32"/>
              <w:szCs w:val="44"/>
            </w:rPr>
            <w:t>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color w:val="2B579A"/>
              <w:shd w:val="clear" w:color="auto" w:fill="E6E6E6"/>
            </w:rPr>
            <w:drawing>
              <wp:inline distT="0" distB="0" distL="0" distR="0" wp14:anchorId="5BC2765E" wp14:editId="22956A88">
                <wp:extent cx="1067178" cy="373380"/>
                <wp:effectExtent l="0" t="0" r="0" b="7620"/>
                <wp:docPr id="559368491" name="Pictur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F2BB7" w:rsidRDefault="00F95A5F" w:rsidP="00F95A5F">
          <w:pPr>
            <w:rPr>
              <w:sz w:val="18"/>
              <w:szCs w:val="20"/>
            </w:rPr>
          </w:pPr>
          <w:r w:rsidRPr="00CF2BB7">
            <w:rPr>
              <w:sz w:val="18"/>
              <w:szCs w:val="20"/>
            </w:rPr>
            <w:t>Attribution 4.0 International (CC BY 4.0)</w:t>
          </w:r>
        </w:p>
        <w:p w14:paraId="06952364" w14:textId="4AB857E1" w:rsidR="00F95A5F" w:rsidRPr="002D3DF3" w:rsidRDefault="002D3DF3" w:rsidP="00F95A5F">
          <w:pPr>
            <w:rPr>
              <w:sz w:val="18"/>
              <w:szCs w:val="20"/>
            </w:rPr>
          </w:pPr>
          <w:r w:rsidRPr="002D3DF3">
            <w:rPr>
              <w:sz w:val="18"/>
              <w:szCs w:val="20"/>
            </w:rPr>
            <w:t xml:space="preserve">Microsoft et tous les contributeurs vous accordent une licence pour ce document sous la licence </w:t>
          </w:r>
          <w:hyperlink r:id="rId10" w:history="1">
            <w:r w:rsidR="00F95A5F" w:rsidRPr="002D3DF3">
              <w:rPr>
                <w:rStyle w:val="Lienhypertexte"/>
                <w:sz w:val="18"/>
                <w:szCs w:val="20"/>
              </w:rPr>
              <w:t>Creative Commons Attribution 4.0 International Public License</w:t>
            </w:r>
          </w:hyperlink>
          <w:r w:rsidR="00F95A5F" w:rsidRPr="002D3DF3">
            <w:rPr>
              <w:sz w:val="18"/>
              <w:szCs w:val="20"/>
            </w:rPr>
            <w:t xml:space="preserve">, </w:t>
          </w:r>
          <w:r w:rsidRPr="002D3DF3">
            <w:rPr>
              <w:sz w:val="18"/>
              <w:szCs w:val="20"/>
            </w:rPr>
            <w:t>Cf. fichier</w:t>
          </w:r>
          <w:r w:rsidR="00F95A5F" w:rsidRPr="002D3DF3">
            <w:rPr>
              <w:sz w:val="18"/>
              <w:szCs w:val="20"/>
            </w:rPr>
            <w:t xml:space="preserve"> </w:t>
          </w:r>
          <w:hyperlink r:id="rId11" w:history="1">
            <w:r w:rsidR="00F95A5F" w:rsidRPr="002D3DF3">
              <w:rPr>
                <w:rStyle w:val="Lienhypertexte"/>
                <w:sz w:val="18"/>
                <w:szCs w:val="20"/>
              </w:rPr>
              <w:t>LICENSE</w:t>
            </w:r>
          </w:hyperlink>
          <w:r w:rsidR="00F95A5F"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00F95A5F" w:rsidRPr="002D3DF3">
            <w:rPr>
              <w:sz w:val="18"/>
              <w:szCs w:val="20"/>
            </w:rPr>
            <w:t xml:space="preserve"> </w:t>
          </w:r>
          <w:hyperlink r:id="rId12" w:history="1">
            <w:r w:rsidR="00F95A5F" w:rsidRPr="002D3DF3">
              <w:rPr>
                <w:rStyle w:val="Lienhypertexte"/>
                <w:sz w:val="18"/>
                <w:szCs w:val="20"/>
              </w:rPr>
              <w:t>LICENSE-CODE</w:t>
            </w:r>
          </w:hyperlink>
          <w:r w:rsidR="00F95A5F" w:rsidRPr="002D3DF3">
            <w:rPr>
              <w:sz w:val="18"/>
              <w:szCs w:val="20"/>
            </w:rPr>
            <w:t>.</w:t>
          </w:r>
        </w:p>
        <w:p w14:paraId="227B6B01" w14:textId="59E48EE7" w:rsidR="00F95A5F" w:rsidRPr="002D3DF3" w:rsidRDefault="002D3DF3" w:rsidP="00F95A5F">
          <w:pPr>
            <w:rPr>
              <w:sz w:val="18"/>
              <w:szCs w:val="20"/>
            </w:rPr>
          </w:pPr>
          <w:r w:rsidRPr="002D3DF3">
            <w:rPr>
              <w:sz w:val="18"/>
              <w:szCs w:val="20"/>
            </w:rPr>
            <w:t>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w:t>
          </w:r>
          <w:r w:rsidR="00F95A5F" w:rsidRPr="002D3DF3">
            <w:rPr>
              <w:sz w:val="18"/>
              <w:szCs w:val="20"/>
            </w:rPr>
            <w:t xml:space="preserve"> </w:t>
          </w:r>
          <w:hyperlink r:id="rId13" w:history="1">
            <w:r w:rsidR="00F95A5F" w:rsidRPr="002D3DF3">
              <w:rPr>
                <w:rStyle w:val="Lienhypertexte"/>
                <w:sz w:val="18"/>
                <w:szCs w:val="20"/>
              </w:rPr>
              <w:t>http://go.microsoft.com/fwlink/?LinkID=254653</w:t>
            </w:r>
          </w:hyperlink>
          <w:r w:rsidR="00F95A5F" w:rsidRPr="002D3DF3">
            <w:rPr>
              <w:sz w:val="18"/>
              <w:szCs w:val="20"/>
            </w:rPr>
            <w:t>.</w:t>
          </w:r>
        </w:p>
        <w:p w14:paraId="73C4B743" w14:textId="486E3E48" w:rsidR="00F95A5F" w:rsidRPr="002D3DF3" w:rsidRDefault="002D3DF3" w:rsidP="00F95A5F">
          <w:pPr>
            <w:rPr>
              <w:sz w:val="18"/>
              <w:szCs w:val="20"/>
            </w:rPr>
          </w:pPr>
          <w:r w:rsidRPr="002D3DF3">
            <w:rPr>
              <w:sz w:val="18"/>
              <w:szCs w:val="20"/>
            </w:rPr>
            <w:t>Des informations sur la protection de la vie privée sont disponibles à l'adresse suivante</w:t>
          </w:r>
          <w:r>
            <w:rPr>
              <w:sz w:val="18"/>
              <w:szCs w:val="20"/>
            </w:rPr>
            <w:t> :</w:t>
          </w:r>
          <w:r w:rsidR="00F95A5F" w:rsidRPr="002D3DF3">
            <w:rPr>
              <w:sz w:val="18"/>
              <w:szCs w:val="20"/>
            </w:rPr>
            <w:t xml:space="preserve"> </w:t>
          </w:r>
          <w:hyperlink r:id="rId14" w:history="1">
            <w:r w:rsidRPr="009A5366">
              <w:rPr>
                <w:rStyle w:val="Lienhypertexte"/>
                <w:sz w:val="18"/>
                <w:szCs w:val="20"/>
              </w:rPr>
              <w:t>https://privacy.microsoft.com/fr-fr/</w:t>
            </w:r>
          </w:hyperlink>
          <w:r w:rsidR="00F95A5F" w:rsidRPr="002D3DF3">
            <w:rPr>
              <w:sz w:val="18"/>
              <w:szCs w:val="20"/>
            </w:rPr>
            <w:t xml:space="preserve"> </w:t>
          </w:r>
        </w:p>
        <w:p w14:paraId="2303F3B1" w14:textId="1D102948" w:rsidR="007134E4" w:rsidRPr="002D3DF3" w:rsidRDefault="002D3DF3" w:rsidP="00F95A5F">
          <w:pPr>
            <w:rPr>
              <w:rFonts w:cs="Arial"/>
              <w:sz w:val="18"/>
              <w:szCs w:val="20"/>
            </w:rPr>
          </w:pPr>
          <w:r w:rsidRPr="002D3DF3">
            <w:rPr>
              <w:sz w:val="18"/>
              <w:szCs w:val="20"/>
            </w:rPr>
            <w:t xml:space="preserve">Microsoft et tous les contributeurs se réservent tous les autres droits, que ce soit au titre de leurs droits d'auteur, de leurs brevets ou de leurs marques respectives, que ce soit de manière implicite, par </w:t>
          </w:r>
          <w:proofErr w:type="spellStart"/>
          <w:r w:rsidRPr="002D3DF3">
            <w:rPr>
              <w:sz w:val="18"/>
              <w:szCs w:val="20"/>
            </w:rPr>
            <w:t>préclusion</w:t>
          </w:r>
          <w:proofErr w:type="spellEnd"/>
          <w:r w:rsidRPr="002D3DF3">
            <w:rPr>
              <w:sz w:val="18"/>
              <w:szCs w:val="20"/>
            </w:rPr>
            <w:t xml:space="preserve"> ou de toute autre manière.</w:t>
          </w:r>
        </w:p>
        <w:p w14:paraId="69A89C59" w14:textId="77777777" w:rsidR="007134E4" w:rsidRPr="002D3DF3" w:rsidRDefault="007134E4" w:rsidP="00F95A5F"/>
        <w:p w14:paraId="0482F460" w14:textId="77777777" w:rsidR="007134E4" w:rsidRPr="002D3DF3" w:rsidRDefault="007134E4" w:rsidP="00F95A5F"/>
        <w:p w14:paraId="2EE5CBE3" w14:textId="77777777" w:rsidR="007134E4" w:rsidRPr="002D3DF3" w:rsidRDefault="007134E4" w:rsidP="00F95A5F"/>
        <w:p w14:paraId="40CB821B" w14:textId="77777777" w:rsidR="007134E4" w:rsidRPr="00DC13CA" w:rsidRDefault="00000000"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1A6D7A04" w:rsidR="00120E2A" w:rsidRPr="003064DB"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3064DB">
        <w:rPr>
          <w:rFonts w:ascii="Segoe UI Semibold" w:eastAsia="Calibri" w:hAnsi="Segoe UI Semibold" w:cs="Segoe UI Semibold"/>
          <w:color w:val="000000"/>
          <w:sz w:val="36"/>
          <w:szCs w:val="36"/>
          <w:lang w:eastAsia="fr-FR"/>
        </w:rPr>
        <w:lastRenderedPageBreak/>
        <w:t>Conten</w:t>
      </w:r>
      <w:r w:rsidR="003064DB">
        <w:rPr>
          <w:rFonts w:ascii="Segoe UI Semibold" w:eastAsia="Calibri" w:hAnsi="Segoe UI Semibold" w:cs="Segoe UI Semibold"/>
          <w:color w:val="000000"/>
          <w:sz w:val="36"/>
          <w:szCs w:val="36"/>
          <w:lang w:eastAsia="fr-FR"/>
        </w:rPr>
        <w:t>u</w:t>
      </w:r>
    </w:p>
    <w:sdt>
      <w:sdtPr>
        <w:rPr>
          <w:rFonts w:eastAsia="Calibri"/>
          <w:b/>
          <w:noProof w:val="0"/>
          <w:color w:val="2B579A"/>
          <w:szCs w:val="20"/>
          <w:shd w:val="clear" w:color="auto" w:fill="E6E6E6"/>
          <w:lang w:val="en-US"/>
        </w:rPr>
        <w:id w:val="144112491"/>
        <w:docPartObj>
          <w:docPartGallery w:val="Table of Contents"/>
          <w:docPartUnique/>
        </w:docPartObj>
      </w:sdtPr>
      <w:sdtEndPr>
        <w:rPr>
          <w:b w:val="0"/>
          <w:color w:val="000000" w:themeColor="text1"/>
        </w:rPr>
      </w:sdtEndPr>
      <w:sdtContent>
        <w:p w14:paraId="6D3EB258" w14:textId="0302D737" w:rsidR="00C3756A" w:rsidRDefault="00120E2A">
          <w:pPr>
            <w:pStyle w:val="TM1"/>
            <w:rPr>
              <w:rFonts w:asciiTheme="minorHAnsi" w:eastAsiaTheme="minorEastAsia" w:hAnsiTheme="minorHAnsi" w:cstheme="minorBidi"/>
              <w:kern w:val="2"/>
              <w:sz w:val="24"/>
              <w:szCs w:val="24"/>
              <w:lang w:eastAsia="fr-FR"/>
              <w14:ligatures w14:val="standardContextual"/>
            </w:rPr>
          </w:pPr>
          <w:r w:rsidRPr="002D3DF3">
            <w:rPr>
              <w:rFonts w:eastAsia="Calibri"/>
              <w:color w:val="2B579A"/>
              <w:szCs w:val="20"/>
              <w:shd w:val="clear" w:color="auto" w:fill="E6E6E6"/>
              <w:lang w:val="en-US"/>
            </w:rPr>
            <w:fldChar w:fldCharType="begin"/>
          </w:r>
          <w:r w:rsidRPr="002D3DF3">
            <w:rPr>
              <w:rFonts w:eastAsia="Calibri"/>
              <w:szCs w:val="20"/>
              <w:lang w:val="en-US"/>
            </w:rPr>
            <w:instrText>TOC \o "1-2" \h \z \u</w:instrText>
          </w:r>
          <w:r w:rsidRPr="002D3DF3">
            <w:rPr>
              <w:rFonts w:eastAsia="Calibri"/>
              <w:color w:val="2B579A"/>
              <w:szCs w:val="20"/>
              <w:shd w:val="clear" w:color="auto" w:fill="E6E6E6"/>
              <w:lang w:val="en-US"/>
            </w:rPr>
            <w:fldChar w:fldCharType="separate"/>
          </w:r>
          <w:hyperlink w:anchor="_Toc158992955" w:history="1">
            <w:r w:rsidR="00C3756A" w:rsidRPr="002D4FD3">
              <w:rPr>
                <w:rStyle w:val="Lienhypertexte"/>
              </w:rPr>
              <w:t>1</w:t>
            </w:r>
            <w:r w:rsidR="00C3756A">
              <w:rPr>
                <w:rFonts w:asciiTheme="minorHAnsi" w:eastAsiaTheme="minorEastAsia" w:hAnsiTheme="minorHAnsi" w:cstheme="minorBidi"/>
                <w:kern w:val="2"/>
                <w:sz w:val="24"/>
                <w:szCs w:val="24"/>
                <w:lang w:eastAsia="fr-FR"/>
                <w14:ligatures w14:val="standardContextual"/>
              </w:rPr>
              <w:tab/>
            </w:r>
            <w:r w:rsidR="00C3756A" w:rsidRPr="002D4FD3">
              <w:rPr>
                <w:rStyle w:val="Lienhypertexte"/>
              </w:rPr>
              <w:t>Introduction</w:t>
            </w:r>
            <w:r w:rsidR="00C3756A">
              <w:rPr>
                <w:webHidden/>
              </w:rPr>
              <w:tab/>
            </w:r>
            <w:r w:rsidR="00C3756A">
              <w:rPr>
                <w:webHidden/>
              </w:rPr>
              <w:fldChar w:fldCharType="begin"/>
            </w:r>
            <w:r w:rsidR="00C3756A">
              <w:rPr>
                <w:webHidden/>
              </w:rPr>
              <w:instrText xml:space="preserve"> PAGEREF _Toc158992955 \h </w:instrText>
            </w:r>
            <w:r w:rsidR="00C3756A">
              <w:rPr>
                <w:webHidden/>
              </w:rPr>
            </w:r>
            <w:r w:rsidR="00C3756A">
              <w:rPr>
                <w:webHidden/>
              </w:rPr>
              <w:fldChar w:fldCharType="separate"/>
            </w:r>
            <w:r w:rsidR="00C3756A">
              <w:rPr>
                <w:webHidden/>
              </w:rPr>
              <w:t>5</w:t>
            </w:r>
            <w:r w:rsidR="00C3756A">
              <w:rPr>
                <w:webHidden/>
              </w:rPr>
              <w:fldChar w:fldCharType="end"/>
            </w:r>
          </w:hyperlink>
        </w:p>
        <w:p w14:paraId="194CD441" w14:textId="531D63F7" w:rsidR="00C3756A" w:rsidRDefault="00000000">
          <w:pPr>
            <w:pStyle w:val="TM2"/>
            <w:rPr>
              <w:rFonts w:asciiTheme="minorHAnsi" w:eastAsiaTheme="minorEastAsia" w:hAnsiTheme="minorHAnsi" w:cstheme="minorBidi"/>
              <w:kern w:val="2"/>
              <w:sz w:val="24"/>
              <w:szCs w:val="24"/>
              <w:lang w:eastAsia="fr-FR"/>
              <w14:ligatures w14:val="standardContextual"/>
            </w:rPr>
          </w:pPr>
          <w:hyperlink w:anchor="_Toc158992956" w:history="1">
            <w:r w:rsidR="00C3756A" w:rsidRPr="002D4FD3">
              <w:rPr>
                <w:rStyle w:val="Lienhypertexte"/>
              </w:rPr>
              <w:t>1.1</w:t>
            </w:r>
            <w:r w:rsidR="00C3756A">
              <w:rPr>
                <w:rFonts w:asciiTheme="minorHAnsi" w:eastAsiaTheme="minorEastAsia" w:hAnsiTheme="minorHAnsi" w:cstheme="minorBidi"/>
                <w:kern w:val="2"/>
                <w:sz w:val="24"/>
                <w:szCs w:val="24"/>
                <w:lang w:eastAsia="fr-FR"/>
                <w14:ligatures w14:val="standardContextual"/>
              </w:rPr>
              <w:tab/>
            </w:r>
            <w:r w:rsidR="00C3756A" w:rsidRPr="002D4FD3">
              <w:rPr>
                <w:rStyle w:val="Lienhypertexte"/>
              </w:rPr>
              <w:t>Présentation succincte de Pro Santé Connect (PSC)</w:t>
            </w:r>
            <w:r w:rsidR="00C3756A">
              <w:rPr>
                <w:webHidden/>
              </w:rPr>
              <w:tab/>
            </w:r>
            <w:r w:rsidR="00C3756A">
              <w:rPr>
                <w:webHidden/>
              </w:rPr>
              <w:fldChar w:fldCharType="begin"/>
            </w:r>
            <w:r w:rsidR="00C3756A">
              <w:rPr>
                <w:webHidden/>
              </w:rPr>
              <w:instrText xml:space="preserve"> PAGEREF _Toc158992956 \h </w:instrText>
            </w:r>
            <w:r w:rsidR="00C3756A">
              <w:rPr>
                <w:webHidden/>
              </w:rPr>
            </w:r>
            <w:r w:rsidR="00C3756A">
              <w:rPr>
                <w:webHidden/>
              </w:rPr>
              <w:fldChar w:fldCharType="separate"/>
            </w:r>
            <w:r w:rsidR="00C3756A">
              <w:rPr>
                <w:webHidden/>
              </w:rPr>
              <w:t>5</w:t>
            </w:r>
            <w:r w:rsidR="00C3756A">
              <w:rPr>
                <w:webHidden/>
              </w:rPr>
              <w:fldChar w:fldCharType="end"/>
            </w:r>
          </w:hyperlink>
        </w:p>
        <w:p w14:paraId="337785E0" w14:textId="7D851392" w:rsidR="00C3756A" w:rsidRDefault="00000000">
          <w:pPr>
            <w:pStyle w:val="TM2"/>
            <w:rPr>
              <w:rFonts w:asciiTheme="minorHAnsi" w:eastAsiaTheme="minorEastAsia" w:hAnsiTheme="minorHAnsi" w:cstheme="minorBidi"/>
              <w:kern w:val="2"/>
              <w:sz w:val="24"/>
              <w:szCs w:val="24"/>
              <w:lang w:eastAsia="fr-FR"/>
              <w14:ligatures w14:val="standardContextual"/>
            </w:rPr>
          </w:pPr>
          <w:hyperlink w:anchor="_Toc158992957" w:history="1">
            <w:r w:rsidR="00C3756A" w:rsidRPr="002D4FD3">
              <w:rPr>
                <w:rStyle w:val="Lienhypertexte"/>
              </w:rPr>
              <w:t>1.2</w:t>
            </w:r>
            <w:r w:rsidR="00C3756A">
              <w:rPr>
                <w:rFonts w:asciiTheme="minorHAnsi" w:eastAsiaTheme="minorEastAsia" w:hAnsiTheme="minorHAnsi" w:cstheme="minorBidi"/>
                <w:kern w:val="2"/>
                <w:sz w:val="24"/>
                <w:szCs w:val="24"/>
                <w:lang w:eastAsia="fr-FR"/>
                <w14:ligatures w14:val="standardContextual"/>
              </w:rPr>
              <w:tab/>
            </w:r>
            <w:r w:rsidR="00C3756A" w:rsidRPr="002D4FD3">
              <w:rPr>
                <w:rStyle w:val="Lienhypertexte"/>
              </w:rPr>
              <w:t>Objectif du guide</w:t>
            </w:r>
            <w:r w:rsidR="00C3756A">
              <w:rPr>
                <w:webHidden/>
              </w:rPr>
              <w:tab/>
            </w:r>
            <w:r w:rsidR="00C3756A">
              <w:rPr>
                <w:webHidden/>
              </w:rPr>
              <w:fldChar w:fldCharType="begin"/>
            </w:r>
            <w:r w:rsidR="00C3756A">
              <w:rPr>
                <w:webHidden/>
              </w:rPr>
              <w:instrText xml:space="preserve"> PAGEREF _Toc158992957 \h </w:instrText>
            </w:r>
            <w:r w:rsidR="00C3756A">
              <w:rPr>
                <w:webHidden/>
              </w:rPr>
            </w:r>
            <w:r w:rsidR="00C3756A">
              <w:rPr>
                <w:webHidden/>
              </w:rPr>
              <w:fldChar w:fldCharType="separate"/>
            </w:r>
            <w:r w:rsidR="00C3756A">
              <w:rPr>
                <w:webHidden/>
              </w:rPr>
              <w:t>5</w:t>
            </w:r>
            <w:r w:rsidR="00C3756A">
              <w:rPr>
                <w:webHidden/>
              </w:rPr>
              <w:fldChar w:fldCharType="end"/>
            </w:r>
          </w:hyperlink>
        </w:p>
        <w:p w14:paraId="0B57A810" w14:textId="234AD4E7" w:rsidR="00C3756A" w:rsidRDefault="00000000">
          <w:pPr>
            <w:pStyle w:val="TM2"/>
            <w:rPr>
              <w:rFonts w:asciiTheme="minorHAnsi" w:eastAsiaTheme="minorEastAsia" w:hAnsiTheme="minorHAnsi" w:cstheme="minorBidi"/>
              <w:kern w:val="2"/>
              <w:sz w:val="24"/>
              <w:szCs w:val="24"/>
              <w:lang w:eastAsia="fr-FR"/>
              <w14:ligatures w14:val="standardContextual"/>
            </w:rPr>
          </w:pPr>
          <w:hyperlink w:anchor="_Toc158992958" w:history="1">
            <w:r w:rsidR="00C3756A" w:rsidRPr="002D4FD3">
              <w:rPr>
                <w:rStyle w:val="Lienhypertexte"/>
              </w:rPr>
              <w:t>1.3</w:t>
            </w:r>
            <w:r w:rsidR="00C3756A">
              <w:rPr>
                <w:rFonts w:asciiTheme="minorHAnsi" w:eastAsiaTheme="minorEastAsia" w:hAnsiTheme="minorHAnsi" w:cstheme="minorBidi"/>
                <w:kern w:val="2"/>
                <w:sz w:val="24"/>
                <w:szCs w:val="24"/>
                <w:lang w:eastAsia="fr-FR"/>
                <w14:ligatures w14:val="standardContextual"/>
              </w:rPr>
              <w:tab/>
            </w:r>
            <w:r w:rsidR="00C3756A" w:rsidRPr="002D4FD3">
              <w:rPr>
                <w:rStyle w:val="Lienhypertexte"/>
              </w:rPr>
              <w:t>Non-objectifs du guide</w:t>
            </w:r>
            <w:r w:rsidR="00C3756A">
              <w:rPr>
                <w:webHidden/>
              </w:rPr>
              <w:tab/>
            </w:r>
            <w:r w:rsidR="00C3756A">
              <w:rPr>
                <w:webHidden/>
              </w:rPr>
              <w:fldChar w:fldCharType="begin"/>
            </w:r>
            <w:r w:rsidR="00C3756A">
              <w:rPr>
                <w:webHidden/>
              </w:rPr>
              <w:instrText xml:space="preserve"> PAGEREF _Toc158992958 \h </w:instrText>
            </w:r>
            <w:r w:rsidR="00C3756A">
              <w:rPr>
                <w:webHidden/>
              </w:rPr>
            </w:r>
            <w:r w:rsidR="00C3756A">
              <w:rPr>
                <w:webHidden/>
              </w:rPr>
              <w:fldChar w:fldCharType="separate"/>
            </w:r>
            <w:r w:rsidR="00C3756A">
              <w:rPr>
                <w:webHidden/>
              </w:rPr>
              <w:t>6</w:t>
            </w:r>
            <w:r w:rsidR="00C3756A">
              <w:rPr>
                <w:webHidden/>
              </w:rPr>
              <w:fldChar w:fldCharType="end"/>
            </w:r>
          </w:hyperlink>
        </w:p>
        <w:p w14:paraId="3CD71E71" w14:textId="790D2B4A" w:rsidR="00C3756A" w:rsidRDefault="00000000">
          <w:pPr>
            <w:pStyle w:val="TM1"/>
            <w:rPr>
              <w:rFonts w:asciiTheme="minorHAnsi" w:eastAsiaTheme="minorEastAsia" w:hAnsiTheme="minorHAnsi" w:cstheme="minorBidi"/>
              <w:kern w:val="2"/>
              <w:sz w:val="24"/>
              <w:szCs w:val="24"/>
              <w:lang w:eastAsia="fr-FR"/>
              <w14:ligatures w14:val="standardContextual"/>
            </w:rPr>
          </w:pPr>
          <w:hyperlink w:anchor="_Toc158992959" w:history="1">
            <w:r w:rsidR="00C3756A" w:rsidRPr="002D4FD3">
              <w:rPr>
                <w:rStyle w:val="Lienhypertexte"/>
              </w:rPr>
              <w:t>2</w:t>
            </w:r>
            <w:r w:rsidR="00C3756A">
              <w:rPr>
                <w:rFonts w:asciiTheme="minorHAnsi" w:eastAsiaTheme="minorEastAsia" w:hAnsiTheme="minorHAnsi" w:cstheme="minorBidi"/>
                <w:kern w:val="2"/>
                <w:sz w:val="24"/>
                <w:szCs w:val="24"/>
                <w:lang w:eastAsia="fr-FR"/>
                <w14:ligatures w14:val="standardContextual"/>
              </w:rPr>
              <w:tab/>
            </w:r>
            <w:r w:rsidR="00C3756A" w:rsidRPr="002D4FD3">
              <w:rPr>
                <w:rStyle w:val="Lienhypertexte"/>
              </w:rPr>
              <w:t>Raccordement de PSC avec Microsoft Entra ID</w:t>
            </w:r>
            <w:r w:rsidR="00C3756A">
              <w:rPr>
                <w:webHidden/>
              </w:rPr>
              <w:tab/>
            </w:r>
            <w:r w:rsidR="00C3756A">
              <w:rPr>
                <w:webHidden/>
              </w:rPr>
              <w:fldChar w:fldCharType="begin"/>
            </w:r>
            <w:r w:rsidR="00C3756A">
              <w:rPr>
                <w:webHidden/>
              </w:rPr>
              <w:instrText xml:space="preserve"> PAGEREF _Toc158992959 \h </w:instrText>
            </w:r>
            <w:r w:rsidR="00C3756A">
              <w:rPr>
                <w:webHidden/>
              </w:rPr>
            </w:r>
            <w:r w:rsidR="00C3756A">
              <w:rPr>
                <w:webHidden/>
              </w:rPr>
              <w:fldChar w:fldCharType="separate"/>
            </w:r>
            <w:r w:rsidR="00C3756A">
              <w:rPr>
                <w:webHidden/>
              </w:rPr>
              <w:t>7</w:t>
            </w:r>
            <w:r w:rsidR="00C3756A">
              <w:rPr>
                <w:webHidden/>
              </w:rPr>
              <w:fldChar w:fldCharType="end"/>
            </w:r>
          </w:hyperlink>
        </w:p>
        <w:p w14:paraId="23B7AA79" w14:textId="2673FA83" w:rsidR="00C3756A" w:rsidRDefault="00000000">
          <w:pPr>
            <w:pStyle w:val="TM2"/>
            <w:rPr>
              <w:rFonts w:asciiTheme="minorHAnsi" w:eastAsiaTheme="minorEastAsia" w:hAnsiTheme="minorHAnsi" w:cstheme="minorBidi"/>
              <w:kern w:val="2"/>
              <w:sz w:val="24"/>
              <w:szCs w:val="24"/>
              <w:lang w:eastAsia="fr-FR"/>
              <w14:ligatures w14:val="standardContextual"/>
            </w:rPr>
          </w:pPr>
          <w:hyperlink w:anchor="_Toc158992960" w:history="1">
            <w:r w:rsidR="00C3756A" w:rsidRPr="002D4FD3">
              <w:rPr>
                <w:rStyle w:val="Lienhypertexte"/>
              </w:rPr>
              <w:t>2.1</w:t>
            </w:r>
            <w:r w:rsidR="00C3756A">
              <w:rPr>
                <w:rFonts w:asciiTheme="minorHAnsi" w:eastAsiaTheme="minorEastAsia" w:hAnsiTheme="minorHAnsi" w:cstheme="minorBidi"/>
                <w:kern w:val="2"/>
                <w:sz w:val="24"/>
                <w:szCs w:val="24"/>
                <w:lang w:eastAsia="fr-FR"/>
                <w14:ligatures w14:val="standardContextual"/>
              </w:rPr>
              <w:tab/>
            </w:r>
            <w:r w:rsidR="00C3756A" w:rsidRPr="002D4FD3">
              <w:rPr>
                <w:rStyle w:val="Lienhypertexte"/>
              </w:rPr>
              <w:t>Inscription auprès de l’ANS</w:t>
            </w:r>
            <w:r w:rsidR="00C3756A">
              <w:rPr>
                <w:webHidden/>
              </w:rPr>
              <w:tab/>
            </w:r>
            <w:r w:rsidR="00C3756A">
              <w:rPr>
                <w:webHidden/>
              </w:rPr>
              <w:fldChar w:fldCharType="begin"/>
            </w:r>
            <w:r w:rsidR="00C3756A">
              <w:rPr>
                <w:webHidden/>
              </w:rPr>
              <w:instrText xml:space="preserve"> PAGEREF _Toc158992960 \h </w:instrText>
            </w:r>
            <w:r w:rsidR="00C3756A">
              <w:rPr>
                <w:webHidden/>
              </w:rPr>
            </w:r>
            <w:r w:rsidR="00C3756A">
              <w:rPr>
                <w:webHidden/>
              </w:rPr>
              <w:fldChar w:fldCharType="separate"/>
            </w:r>
            <w:r w:rsidR="00C3756A">
              <w:rPr>
                <w:webHidden/>
              </w:rPr>
              <w:t>7</w:t>
            </w:r>
            <w:r w:rsidR="00C3756A">
              <w:rPr>
                <w:webHidden/>
              </w:rPr>
              <w:fldChar w:fldCharType="end"/>
            </w:r>
          </w:hyperlink>
        </w:p>
        <w:p w14:paraId="58139A21" w14:textId="73F0FBB2" w:rsidR="00C3756A" w:rsidRDefault="00000000">
          <w:pPr>
            <w:pStyle w:val="TM2"/>
            <w:rPr>
              <w:rFonts w:asciiTheme="minorHAnsi" w:eastAsiaTheme="minorEastAsia" w:hAnsiTheme="minorHAnsi" w:cstheme="minorBidi"/>
              <w:kern w:val="2"/>
              <w:sz w:val="24"/>
              <w:szCs w:val="24"/>
              <w:lang w:eastAsia="fr-FR"/>
              <w14:ligatures w14:val="standardContextual"/>
            </w:rPr>
          </w:pPr>
          <w:hyperlink w:anchor="_Toc158992961" w:history="1">
            <w:r w:rsidR="00C3756A" w:rsidRPr="002D4FD3">
              <w:rPr>
                <w:rStyle w:val="Lienhypertexte"/>
              </w:rPr>
              <w:t>2.2</w:t>
            </w:r>
            <w:r w:rsidR="00C3756A">
              <w:rPr>
                <w:rFonts w:asciiTheme="minorHAnsi" w:eastAsiaTheme="minorEastAsia" w:hAnsiTheme="minorHAnsi" w:cstheme="minorBidi"/>
                <w:kern w:val="2"/>
                <w:sz w:val="24"/>
                <w:szCs w:val="24"/>
                <w:lang w:eastAsia="fr-FR"/>
                <w14:ligatures w14:val="standardContextual"/>
              </w:rPr>
              <w:tab/>
            </w:r>
            <w:r w:rsidR="00C3756A" w:rsidRPr="002D4FD3">
              <w:rPr>
                <w:rStyle w:val="Lienhypertexte"/>
              </w:rPr>
              <w:t>Déclaration dans Microsoft Entra ID</w:t>
            </w:r>
            <w:r w:rsidR="00C3756A">
              <w:rPr>
                <w:webHidden/>
              </w:rPr>
              <w:tab/>
            </w:r>
            <w:r w:rsidR="00C3756A">
              <w:rPr>
                <w:webHidden/>
              </w:rPr>
              <w:fldChar w:fldCharType="begin"/>
            </w:r>
            <w:r w:rsidR="00C3756A">
              <w:rPr>
                <w:webHidden/>
              </w:rPr>
              <w:instrText xml:space="preserve"> PAGEREF _Toc158992961 \h </w:instrText>
            </w:r>
            <w:r w:rsidR="00C3756A">
              <w:rPr>
                <w:webHidden/>
              </w:rPr>
            </w:r>
            <w:r w:rsidR="00C3756A">
              <w:rPr>
                <w:webHidden/>
              </w:rPr>
              <w:fldChar w:fldCharType="separate"/>
            </w:r>
            <w:r w:rsidR="00C3756A">
              <w:rPr>
                <w:webHidden/>
              </w:rPr>
              <w:t>8</w:t>
            </w:r>
            <w:r w:rsidR="00C3756A">
              <w:rPr>
                <w:webHidden/>
              </w:rPr>
              <w:fldChar w:fldCharType="end"/>
            </w:r>
          </w:hyperlink>
        </w:p>
        <w:p w14:paraId="030CCA58" w14:textId="7C143248" w:rsidR="00C3756A" w:rsidRDefault="00000000">
          <w:pPr>
            <w:pStyle w:val="TM1"/>
            <w:rPr>
              <w:rFonts w:asciiTheme="minorHAnsi" w:eastAsiaTheme="minorEastAsia" w:hAnsiTheme="minorHAnsi" w:cstheme="minorBidi"/>
              <w:kern w:val="2"/>
              <w:sz w:val="24"/>
              <w:szCs w:val="24"/>
              <w:lang w:eastAsia="fr-FR"/>
              <w14:ligatures w14:val="standardContextual"/>
            </w:rPr>
          </w:pPr>
          <w:hyperlink w:anchor="_Toc158992962" w:history="1">
            <w:r w:rsidR="00C3756A" w:rsidRPr="002D4FD3">
              <w:rPr>
                <w:rStyle w:val="Lienhypertexte"/>
              </w:rPr>
              <w:t>3</w:t>
            </w:r>
            <w:r w:rsidR="00C3756A">
              <w:rPr>
                <w:rFonts w:asciiTheme="minorHAnsi" w:eastAsiaTheme="minorEastAsia" w:hAnsiTheme="minorHAnsi" w:cstheme="minorBidi"/>
                <w:kern w:val="2"/>
                <w:sz w:val="24"/>
                <w:szCs w:val="24"/>
                <w:lang w:eastAsia="fr-FR"/>
                <w14:ligatures w14:val="standardContextual"/>
              </w:rPr>
              <w:tab/>
            </w:r>
            <w:r w:rsidR="00C3756A" w:rsidRPr="002D4FD3">
              <w:rPr>
                <w:rStyle w:val="Lienhypertexte"/>
              </w:rPr>
              <w:t>Gestion de l’application PSC dans Microsoft Entra ID</w:t>
            </w:r>
            <w:r w:rsidR="00C3756A">
              <w:rPr>
                <w:webHidden/>
              </w:rPr>
              <w:tab/>
            </w:r>
            <w:r w:rsidR="00C3756A">
              <w:rPr>
                <w:webHidden/>
              </w:rPr>
              <w:fldChar w:fldCharType="begin"/>
            </w:r>
            <w:r w:rsidR="00C3756A">
              <w:rPr>
                <w:webHidden/>
              </w:rPr>
              <w:instrText xml:space="preserve"> PAGEREF _Toc158992962 \h </w:instrText>
            </w:r>
            <w:r w:rsidR="00C3756A">
              <w:rPr>
                <w:webHidden/>
              </w:rPr>
            </w:r>
            <w:r w:rsidR="00C3756A">
              <w:rPr>
                <w:webHidden/>
              </w:rPr>
              <w:fldChar w:fldCharType="separate"/>
            </w:r>
            <w:r w:rsidR="00C3756A">
              <w:rPr>
                <w:webHidden/>
              </w:rPr>
              <w:t>12</w:t>
            </w:r>
            <w:r w:rsidR="00C3756A">
              <w:rPr>
                <w:webHidden/>
              </w:rPr>
              <w:fldChar w:fldCharType="end"/>
            </w:r>
          </w:hyperlink>
        </w:p>
        <w:p w14:paraId="1CBB4A18" w14:textId="73755726" w:rsidR="00C3756A" w:rsidRDefault="00000000">
          <w:pPr>
            <w:pStyle w:val="TM2"/>
            <w:rPr>
              <w:rFonts w:asciiTheme="minorHAnsi" w:eastAsiaTheme="minorEastAsia" w:hAnsiTheme="minorHAnsi" w:cstheme="minorBidi"/>
              <w:kern w:val="2"/>
              <w:sz w:val="24"/>
              <w:szCs w:val="24"/>
              <w:lang w:eastAsia="fr-FR"/>
              <w14:ligatures w14:val="standardContextual"/>
            </w:rPr>
          </w:pPr>
          <w:hyperlink w:anchor="_Toc158992963" w:history="1">
            <w:r w:rsidR="00C3756A" w:rsidRPr="002D4FD3">
              <w:rPr>
                <w:rStyle w:val="Lienhypertexte"/>
              </w:rPr>
              <w:t>3.1</w:t>
            </w:r>
            <w:r w:rsidR="00C3756A">
              <w:rPr>
                <w:rFonts w:asciiTheme="minorHAnsi" w:eastAsiaTheme="minorEastAsia" w:hAnsiTheme="minorHAnsi" w:cstheme="minorBidi"/>
                <w:kern w:val="2"/>
                <w:sz w:val="24"/>
                <w:szCs w:val="24"/>
                <w:lang w:eastAsia="fr-FR"/>
                <w14:ligatures w14:val="standardContextual"/>
              </w:rPr>
              <w:tab/>
            </w:r>
            <w:r w:rsidR="00C3756A" w:rsidRPr="002D4FD3">
              <w:rPr>
                <w:rStyle w:val="Lienhypertexte"/>
              </w:rPr>
              <w:t>Gestion des accès à l’application PSC dans Microsoft Entra ID</w:t>
            </w:r>
            <w:r w:rsidR="00C3756A">
              <w:rPr>
                <w:webHidden/>
              </w:rPr>
              <w:tab/>
            </w:r>
            <w:r w:rsidR="00C3756A">
              <w:rPr>
                <w:webHidden/>
              </w:rPr>
              <w:fldChar w:fldCharType="begin"/>
            </w:r>
            <w:r w:rsidR="00C3756A">
              <w:rPr>
                <w:webHidden/>
              </w:rPr>
              <w:instrText xml:space="preserve"> PAGEREF _Toc158992963 \h </w:instrText>
            </w:r>
            <w:r w:rsidR="00C3756A">
              <w:rPr>
                <w:webHidden/>
              </w:rPr>
            </w:r>
            <w:r w:rsidR="00C3756A">
              <w:rPr>
                <w:webHidden/>
              </w:rPr>
              <w:fldChar w:fldCharType="separate"/>
            </w:r>
            <w:r w:rsidR="00C3756A">
              <w:rPr>
                <w:webHidden/>
              </w:rPr>
              <w:t>12</w:t>
            </w:r>
            <w:r w:rsidR="00C3756A">
              <w:rPr>
                <w:webHidden/>
              </w:rPr>
              <w:fldChar w:fldCharType="end"/>
            </w:r>
          </w:hyperlink>
        </w:p>
        <w:p w14:paraId="58163012" w14:textId="222143DA" w:rsidR="00C3756A" w:rsidRDefault="00000000">
          <w:pPr>
            <w:pStyle w:val="TM2"/>
            <w:rPr>
              <w:rFonts w:asciiTheme="minorHAnsi" w:eastAsiaTheme="minorEastAsia" w:hAnsiTheme="minorHAnsi" w:cstheme="minorBidi"/>
              <w:kern w:val="2"/>
              <w:sz w:val="24"/>
              <w:szCs w:val="24"/>
              <w:lang w:eastAsia="fr-FR"/>
              <w14:ligatures w14:val="standardContextual"/>
            </w:rPr>
          </w:pPr>
          <w:hyperlink w:anchor="_Toc158992964" w:history="1">
            <w:r w:rsidR="00C3756A" w:rsidRPr="002D4FD3">
              <w:rPr>
                <w:rStyle w:val="Lienhypertexte"/>
              </w:rPr>
              <w:t>3.2</w:t>
            </w:r>
            <w:r w:rsidR="00C3756A">
              <w:rPr>
                <w:rFonts w:asciiTheme="minorHAnsi" w:eastAsiaTheme="minorEastAsia" w:hAnsiTheme="minorHAnsi" w:cstheme="minorBidi"/>
                <w:kern w:val="2"/>
                <w:sz w:val="24"/>
                <w:szCs w:val="24"/>
                <w:lang w:eastAsia="fr-FR"/>
                <w14:ligatures w14:val="standardContextual"/>
              </w:rPr>
              <w:tab/>
            </w:r>
            <w:r w:rsidR="00C3756A" w:rsidRPr="002D4FD3">
              <w:rPr>
                <w:rStyle w:val="Lienhypertexte"/>
              </w:rPr>
              <w:t>Défense de l’application PSC</w:t>
            </w:r>
            <w:r w:rsidR="00C3756A">
              <w:rPr>
                <w:webHidden/>
              </w:rPr>
              <w:tab/>
            </w:r>
            <w:r w:rsidR="00C3756A">
              <w:rPr>
                <w:webHidden/>
              </w:rPr>
              <w:fldChar w:fldCharType="begin"/>
            </w:r>
            <w:r w:rsidR="00C3756A">
              <w:rPr>
                <w:webHidden/>
              </w:rPr>
              <w:instrText xml:space="preserve"> PAGEREF _Toc158992964 \h </w:instrText>
            </w:r>
            <w:r w:rsidR="00C3756A">
              <w:rPr>
                <w:webHidden/>
              </w:rPr>
            </w:r>
            <w:r w:rsidR="00C3756A">
              <w:rPr>
                <w:webHidden/>
              </w:rPr>
              <w:fldChar w:fldCharType="separate"/>
            </w:r>
            <w:r w:rsidR="00C3756A">
              <w:rPr>
                <w:webHidden/>
              </w:rPr>
              <w:t>12</w:t>
            </w:r>
            <w:r w:rsidR="00C3756A">
              <w:rPr>
                <w:webHidden/>
              </w:rPr>
              <w:fldChar w:fldCharType="end"/>
            </w:r>
          </w:hyperlink>
        </w:p>
        <w:p w14:paraId="663EF99B" w14:textId="1127A026" w:rsidR="00C3756A" w:rsidRDefault="00000000">
          <w:pPr>
            <w:pStyle w:val="TM2"/>
            <w:rPr>
              <w:rFonts w:asciiTheme="minorHAnsi" w:eastAsiaTheme="minorEastAsia" w:hAnsiTheme="minorHAnsi" w:cstheme="minorBidi"/>
              <w:kern w:val="2"/>
              <w:sz w:val="24"/>
              <w:szCs w:val="24"/>
              <w:lang w:eastAsia="fr-FR"/>
              <w14:ligatures w14:val="standardContextual"/>
            </w:rPr>
          </w:pPr>
          <w:hyperlink w:anchor="_Toc158992965" w:history="1">
            <w:r w:rsidR="00C3756A" w:rsidRPr="002D4FD3">
              <w:rPr>
                <w:rStyle w:val="Lienhypertexte"/>
              </w:rPr>
              <w:t>3.3</w:t>
            </w:r>
            <w:r w:rsidR="00C3756A">
              <w:rPr>
                <w:rFonts w:asciiTheme="minorHAnsi" w:eastAsiaTheme="minorEastAsia" w:hAnsiTheme="minorHAnsi" w:cstheme="minorBidi"/>
                <w:kern w:val="2"/>
                <w:sz w:val="24"/>
                <w:szCs w:val="24"/>
                <w:lang w:eastAsia="fr-FR"/>
                <w14:ligatures w14:val="standardContextual"/>
              </w:rPr>
              <w:tab/>
            </w:r>
            <w:r w:rsidR="00C3756A" w:rsidRPr="002D4FD3">
              <w:rPr>
                <w:rStyle w:val="Lienhypertexte"/>
              </w:rPr>
              <w:t>Autres opérations</w:t>
            </w:r>
            <w:r w:rsidR="00C3756A">
              <w:rPr>
                <w:webHidden/>
              </w:rPr>
              <w:tab/>
            </w:r>
            <w:r w:rsidR="00C3756A">
              <w:rPr>
                <w:webHidden/>
              </w:rPr>
              <w:fldChar w:fldCharType="begin"/>
            </w:r>
            <w:r w:rsidR="00C3756A">
              <w:rPr>
                <w:webHidden/>
              </w:rPr>
              <w:instrText xml:space="preserve"> PAGEREF _Toc158992965 \h </w:instrText>
            </w:r>
            <w:r w:rsidR="00C3756A">
              <w:rPr>
                <w:webHidden/>
              </w:rPr>
            </w:r>
            <w:r w:rsidR="00C3756A">
              <w:rPr>
                <w:webHidden/>
              </w:rPr>
              <w:fldChar w:fldCharType="separate"/>
            </w:r>
            <w:r w:rsidR="00C3756A">
              <w:rPr>
                <w:webHidden/>
              </w:rPr>
              <w:t>13</w:t>
            </w:r>
            <w:r w:rsidR="00C3756A">
              <w:rPr>
                <w:webHidden/>
              </w:rPr>
              <w:fldChar w:fldCharType="end"/>
            </w:r>
          </w:hyperlink>
        </w:p>
        <w:p w14:paraId="18FA8BB3" w14:textId="264364E4" w:rsidR="00C3756A" w:rsidRDefault="00000000">
          <w:pPr>
            <w:pStyle w:val="TM1"/>
            <w:rPr>
              <w:rFonts w:asciiTheme="minorHAnsi" w:eastAsiaTheme="minorEastAsia" w:hAnsiTheme="minorHAnsi" w:cstheme="minorBidi"/>
              <w:kern w:val="2"/>
              <w:sz w:val="24"/>
              <w:szCs w:val="24"/>
              <w:lang w:eastAsia="fr-FR"/>
              <w14:ligatures w14:val="standardContextual"/>
            </w:rPr>
          </w:pPr>
          <w:hyperlink w:anchor="_Toc158992966" w:history="1">
            <w:r w:rsidR="00C3756A" w:rsidRPr="002D4FD3">
              <w:rPr>
                <w:rStyle w:val="Lienhypertexte"/>
              </w:rPr>
              <w:t>A.</w:t>
            </w:r>
            <w:r w:rsidR="00C3756A">
              <w:rPr>
                <w:rFonts w:asciiTheme="minorHAnsi" w:eastAsiaTheme="minorEastAsia" w:hAnsiTheme="minorHAnsi" w:cstheme="minorBidi"/>
                <w:kern w:val="2"/>
                <w:sz w:val="24"/>
                <w:szCs w:val="24"/>
                <w:lang w:eastAsia="fr-FR"/>
                <w14:ligatures w14:val="standardContextual"/>
              </w:rPr>
              <w:tab/>
            </w:r>
            <w:r w:rsidR="00C3756A" w:rsidRPr="002D4FD3">
              <w:rPr>
                <w:rStyle w:val="Lienhypertexte"/>
              </w:rPr>
              <w:t>Annexe - Mode de fonctionnement résultant</w:t>
            </w:r>
            <w:r w:rsidR="00C3756A">
              <w:rPr>
                <w:webHidden/>
              </w:rPr>
              <w:tab/>
            </w:r>
            <w:r w:rsidR="00C3756A">
              <w:rPr>
                <w:webHidden/>
              </w:rPr>
              <w:fldChar w:fldCharType="begin"/>
            </w:r>
            <w:r w:rsidR="00C3756A">
              <w:rPr>
                <w:webHidden/>
              </w:rPr>
              <w:instrText xml:space="preserve"> PAGEREF _Toc158992966 \h </w:instrText>
            </w:r>
            <w:r w:rsidR="00C3756A">
              <w:rPr>
                <w:webHidden/>
              </w:rPr>
            </w:r>
            <w:r w:rsidR="00C3756A">
              <w:rPr>
                <w:webHidden/>
              </w:rPr>
              <w:fldChar w:fldCharType="separate"/>
            </w:r>
            <w:r w:rsidR="00C3756A">
              <w:rPr>
                <w:webHidden/>
              </w:rPr>
              <w:t>14</w:t>
            </w:r>
            <w:r w:rsidR="00C3756A">
              <w:rPr>
                <w:webHidden/>
              </w:rPr>
              <w:fldChar w:fldCharType="end"/>
            </w:r>
          </w:hyperlink>
        </w:p>
        <w:p w14:paraId="56751045" w14:textId="5ECE0414" w:rsidR="007134E4" w:rsidRPr="00120E2A" w:rsidRDefault="00120E2A" w:rsidP="00120E2A">
          <w:pPr>
            <w:rPr>
              <w:color w:val="000000" w:themeColor="text1"/>
            </w:rPr>
          </w:pPr>
          <w:r w:rsidRPr="002D3DF3">
            <w:rPr>
              <w:rFonts w:eastAsia="Calibri"/>
              <w:color w:val="2B579A"/>
              <w:szCs w:val="20"/>
              <w:shd w:val="clear" w:color="auto" w:fill="E6E6E6"/>
              <w:lang w:val="en-US"/>
            </w:rPr>
            <w:fldChar w:fldCharType="end"/>
          </w:r>
        </w:p>
      </w:sdtContent>
    </w:sdt>
    <w:p w14:paraId="63FDFB0F" w14:textId="77777777" w:rsidR="007134E4" w:rsidRDefault="007134E4" w:rsidP="00CC328B">
      <w:pPr>
        <w:pStyle w:val="Titre1"/>
      </w:pPr>
      <w:bookmarkStart w:id="0" w:name="_Toc152172699"/>
      <w:bookmarkStart w:id="1" w:name="_Toc158992955"/>
      <w:r w:rsidRPr="00F95A5F">
        <w:lastRenderedPageBreak/>
        <w:t>Introduction</w:t>
      </w:r>
      <w:bookmarkEnd w:id="0"/>
      <w:bookmarkEnd w:id="1"/>
    </w:p>
    <w:p w14:paraId="4486D213" w14:textId="55531F9F" w:rsidR="008A4FF2" w:rsidRDefault="008A4FF2" w:rsidP="00181F94">
      <w:pPr>
        <w:pStyle w:val="Titre2"/>
      </w:pPr>
      <w:bookmarkStart w:id="2" w:name="_Toc158992956"/>
      <w:bookmarkStart w:id="3" w:name="_Hlk155877347"/>
      <w:r>
        <w:t>Présentation succincte de Pro Santé Connect (PSC)</w:t>
      </w:r>
      <w:bookmarkEnd w:id="2"/>
    </w:p>
    <w:p w14:paraId="5EEC3D4B" w14:textId="3C953E61" w:rsidR="00E842D7" w:rsidRPr="00DC13CA" w:rsidRDefault="00E842D7" w:rsidP="00E842D7">
      <w:pPr>
        <w:spacing w:before="120"/>
        <w:rPr>
          <w:rFonts w:eastAsia="Arial" w:cs="Arial"/>
        </w:rPr>
      </w:pPr>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6604375E" w14:textId="77777777" w:rsidR="00FA6450" w:rsidRPr="00DC13CA" w:rsidRDefault="00FA6450" w:rsidP="00FA6450">
      <w:pPr>
        <w:spacing w:before="120"/>
        <w:rPr>
          <w:rFonts w:eastAsia="Arial" w:cs="Arial"/>
        </w:rPr>
      </w:pPr>
      <w:r w:rsidRPr="00DC13CA">
        <w:rPr>
          <w:rFonts w:eastAsia="Arial" w:cs="Arial"/>
        </w:rPr>
        <w:t xml:space="preserve">Il leur offre une manière simple, sécurisée et unifiée de se connecter à tous leurs services numériques en santé, en pouvant passer de l’un à l’autre de manière particulièrement fluide. </w:t>
      </w:r>
    </w:p>
    <w:p w14:paraId="4ACCEEBC" w14:textId="77777777" w:rsidR="00FA6450" w:rsidRPr="00DC13CA" w:rsidRDefault="00FA6450" w:rsidP="00FA6450">
      <w:pPr>
        <w:spacing w:before="120"/>
        <w:rPr>
          <w:rFonts w:eastAsia="Arial" w:cs="Arial"/>
        </w:rPr>
      </w:pPr>
      <w:r w:rsidRPr="00DC13CA">
        <w:rPr>
          <w:rFonts w:eastAsia="Arial" w:cs="Arial"/>
        </w:rPr>
        <w:t xml:space="preserve">Ces derniers peuvent implémenter gratuitement ce service socle basé sur des technologies standardisées. PSC leur permet : </w:t>
      </w:r>
    </w:p>
    <w:p w14:paraId="32EF771E" w14:textId="77777777" w:rsidR="00FA6450" w:rsidRDefault="00FA6450" w:rsidP="00F21058">
      <w:pPr>
        <w:pStyle w:val="Paragraphedeliste"/>
        <w:numPr>
          <w:ilvl w:val="0"/>
          <w:numId w:val="12"/>
        </w:numPr>
        <w:ind w:left="714" w:hanging="357"/>
        <w:contextualSpacing w:val="0"/>
      </w:pPr>
      <w:r w:rsidRPr="00DC13CA">
        <w:t>Une sécurisation de l’identification électronique des professionnels, protégeant les données de santé éventuellement traitées, et leur garantissant une conformité réglementaire sur le niveau de garantie de l’identification électronique de leurs usagers professionnels</w:t>
      </w:r>
      <w:r>
        <w:t>.</w:t>
      </w:r>
    </w:p>
    <w:p w14:paraId="27B9850E" w14:textId="77777777" w:rsidR="00FA6450" w:rsidRPr="00DC13CA" w:rsidRDefault="00FA6450" w:rsidP="00FA6450">
      <w:pPr>
        <w:pStyle w:val="Paragraphedeliste"/>
        <w:ind w:left="714"/>
        <w:contextualSpacing w:val="0"/>
      </w:pPr>
      <w:r>
        <w:t>A date la carte CPS et la e-CPS sont les seuls moyens d’identification électroniques (MIE) aujourd’hui pris en charge par PSC</w:t>
      </w:r>
      <w:r w:rsidRPr="00DC13CA">
        <w:t xml:space="preserve"> ; </w:t>
      </w:r>
    </w:p>
    <w:p w14:paraId="133224AF" w14:textId="77777777" w:rsidR="00FA6450" w:rsidRPr="00DC13CA" w:rsidRDefault="00FA6450" w:rsidP="00F21058">
      <w:pPr>
        <w:pStyle w:val="Paragraphedeliste"/>
        <w:numPr>
          <w:ilvl w:val="0"/>
          <w:numId w:val="12"/>
        </w:numPr>
      </w:pPr>
      <w:r w:rsidRPr="00DC13CA">
        <w:t>Un engagement de leurs utilisateurs, familiers de ce mode d’identification électronique commun à de nombreux services ;</w:t>
      </w:r>
    </w:p>
    <w:p w14:paraId="05B602B4" w14:textId="77777777" w:rsidR="00FA6450" w:rsidRPr="00DC13CA" w:rsidRDefault="00FA6450" w:rsidP="00F21058">
      <w:pPr>
        <w:pStyle w:val="Paragraphedeliste"/>
        <w:numPr>
          <w:ilvl w:val="0"/>
          <w:numId w:val="12"/>
        </w:numPr>
      </w:pPr>
      <w:r w:rsidRPr="00DC13CA">
        <w:t xml:space="preserve">De récupérer les attributs de l’identité sectorielle (profession, savoir-faire, situation d’exercice, …) pour en faire la vérification et éventuellement automatiser leur contrôle d’accès sur cette base.  </w:t>
      </w:r>
    </w:p>
    <w:p w14:paraId="68169E1E" w14:textId="39102B52" w:rsidR="00FA6450" w:rsidRDefault="00FA6450" w:rsidP="00E842D7">
      <w:pPr>
        <w:rPr>
          <w:rFonts w:cs="Arial"/>
        </w:rPr>
      </w:pPr>
      <w:r>
        <w:rPr>
          <w:rFonts w:cs="Arial"/>
        </w:rPr>
        <w:t xml:space="preserve">Pour plus d’informations, </w:t>
      </w:r>
      <w:r w:rsidR="00EF33D9">
        <w:rPr>
          <w:rFonts w:cs="Arial"/>
        </w:rPr>
        <w:t>nous invitons le lectorat à consulter l</w:t>
      </w:r>
      <w:r w:rsidR="00616557">
        <w:rPr>
          <w:rFonts w:cs="Arial"/>
        </w:rPr>
        <w:t xml:space="preserve">a page suivante sur le site de l’ANS : </w:t>
      </w:r>
      <w:hyperlink r:id="rId15" w:history="1">
        <w:r w:rsidR="00616557">
          <w:rPr>
            <w:rStyle w:val="Lienhypertexte"/>
          </w:rPr>
          <w:t>Pro Santé Connect | Agence du Numérique en Santé (esante.gouv.fr)</w:t>
        </w:r>
      </w:hyperlink>
      <w:r w:rsidR="00616557">
        <w:rPr>
          <w:rFonts w:cs="Arial"/>
        </w:rPr>
        <w:t>.</w:t>
      </w:r>
    </w:p>
    <w:p w14:paraId="6FDFACDD" w14:textId="4F1EDBE1" w:rsidR="00E842D7" w:rsidRPr="00E842D7" w:rsidRDefault="00FA6450" w:rsidP="00E842D7">
      <w:pPr>
        <w:rPr>
          <w:rFonts w:cs="Arial"/>
        </w:rPr>
      </w:pPr>
      <w:r>
        <w:rPr>
          <w:rFonts w:eastAsia="Arial" w:cs="Arial"/>
        </w:rPr>
        <w:t>L</w:t>
      </w:r>
      <w:r w:rsidRPr="00DC13CA">
        <w:rPr>
          <w:rFonts w:eastAsia="Arial" w:cs="Arial"/>
        </w:rPr>
        <w:t xml:space="preserve">e fédérateur d’identités </w:t>
      </w:r>
      <w:r>
        <w:rPr>
          <w:rFonts w:eastAsia="Arial" w:cs="Arial"/>
        </w:rPr>
        <w:t xml:space="preserve">PSC </w:t>
      </w:r>
      <w:r w:rsidR="00E842D7">
        <w:rPr>
          <w:rFonts w:cs="Arial"/>
        </w:rPr>
        <w:t xml:space="preserve">permet la délégation </w:t>
      </w:r>
      <w:r w:rsidR="00E842D7" w:rsidRPr="00DC13CA">
        <w:rPr>
          <w:rFonts w:cs="Arial"/>
        </w:rPr>
        <w:t>de l’authentification auprès d</w:t>
      </w:r>
      <w:r w:rsidR="00E842D7">
        <w:rPr>
          <w:rFonts w:cs="Arial"/>
        </w:rPr>
        <w:t>e fournisseurs d’identités (FI) tiers. Une telle mise en œuvre et les capacités nouvelles ainsi proposées constituent un premier niveau de livrable du projet Pro Santé Connect sans couture</w:t>
      </w:r>
      <w:r w:rsidR="00E842D7" w:rsidRPr="00DC13CA">
        <w:rPr>
          <w:rFonts w:cs="Arial"/>
        </w:rPr>
        <w:t xml:space="preserve">. </w:t>
      </w:r>
      <w:r w:rsidR="00E842D7">
        <w:rPr>
          <w:rFonts w:cs="Arial"/>
        </w:rPr>
        <w:t xml:space="preserve">Pour plus d’informations, nous invitons le lectorat à consulter </w:t>
      </w:r>
      <w:r w:rsidR="00305D5C">
        <w:rPr>
          <w:rFonts w:cs="Arial"/>
        </w:rPr>
        <w:t xml:space="preserve">le </w:t>
      </w:r>
      <w:r w:rsidR="00305D5C" w:rsidRPr="00EA1C03">
        <w:rPr>
          <w:rFonts w:ascii="Segoe UI Semibold" w:hAnsi="Segoe UI Semibold" w:cs="Segoe UI Semibold"/>
        </w:rPr>
        <w:t>guide « Mise en œuvre Pro Santé Connect - Guide d’intégration de PSC pour le mode sans couture à destination des établissements de santé »</w:t>
      </w:r>
      <w:r w:rsidR="00305D5C">
        <w:rPr>
          <w:rFonts w:cs="Arial"/>
        </w:rPr>
        <w:t xml:space="preserve"> disponible sur le site de l’ANS </w:t>
      </w:r>
      <w:r w:rsidR="00E842D7">
        <w:rPr>
          <w:rFonts w:cs="Arial"/>
        </w:rPr>
        <w:t xml:space="preserve">: </w:t>
      </w:r>
      <w:r w:rsidR="00E842D7" w:rsidRPr="00FA6450">
        <w:rPr>
          <w:rFonts w:cs="Arial"/>
          <w:highlight w:val="yellow"/>
        </w:rPr>
        <w:t>TBD</w:t>
      </w:r>
      <w:r w:rsidR="00E842D7">
        <w:rPr>
          <w:rFonts w:cs="Arial"/>
        </w:rPr>
        <w:t>.</w:t>
      </w:r>
    </w:p>
    <w:p w14:paraId="2195600B" w14:textId="3B9A0BEE" w:rsidR="007134E4" w:rsidRPr="00CF240D" w:rsidRDefault="007134E4" w:rsidP="00181F94">
      <w:pPr>
        <w:pStyle w:val="Titre2"/>
      </w:pPr>
      <w:bookmarkStart w:id="4" w:name="_Toc152172700"/>
      <w:bookmarkStart w:id="5" w:name="_Toc158992957"/>
      <w:bookmarkEnd w:id="3"/>
      <w:r w:rsidRPr="00CF240D">
        <w:t>Obje</w:t>
      </w:r>
      <w:r w:rsidR="00FA6450">
        <w:t>c</w:t>
      </w:r>
      <w:r w:rsidRPr="00CF240D">
        <w:t>t</w:t>
      </w:r>
      <w:r w:rsidR="00FA6450">
        <w:t>if</w:t>
      </w:r>
      <w:r w:rsidRPr="00CF240D">
        <w:t xml:space="preserve"> du </w:t>
      </w:r>
      <w:bookmarkEnd w:id="4"/>
      <w:r w:rsidR="00FA6450">
        <w:t>guide</w:t>
      </w:r>
      <w:bookmarkEnd w:id="5"/>
    </w:p>
    <w:p w14:paraId="7B9AD2E6" w14:textId="6EB89E33" w:rsidR="0050581A" w:rsidRDefault="0050581A" w:rsidP="0050581A">
      <w:pPr>
        <w:rPr>
          <w:rFonts w:cs="Arial"/>
        </w:rPr>
      </w:pPr>
      <w:bookmarkStart w:id="6" w:name="_Toc152172701"/>
      <w:r w:rsidRPr="00DC13CA">
        <w:rPr>
          <w:rFonts w:cs="Arial"/>
        </w:rPr>
        <w:t>L’obje</w:t>
      </w:r>
      <w:r w:rsidR="00BF1583">
        <w:rPr>
          <w:rFonts w:cs="Arial"/>
        </w:rPr>
        <w:t>ctif</w:t>
      </w:r>
      <w:r w:rsidRPr="00DC13CA">
        <w:rPr>
          <w:rFonts w:cs="Arial"/>
        </w:rPr>
        <w:t xml:space="preserve"> de ce </w:t>
      </w:r>
      <w:r w:rsidR="00FA6450">
        <w:rPr>
          <w:rFonts w:cs="Arial"/>
        </w:rPr>
        <w:t>guide</w:t>
      </w:r>
      <w:r w:rsidRPr="00DC13CA">
        <w:rPr>
          <w:rFonts w:cs="Arial"/>
        </w:rPr>
        <w:t xml:space="preserve"> est </w:t>
      </w:r>
      <w:r>
        <w:rPr>
          <w:rFonts w:cs="Arial"/>
        </w:rPr>
        <w:t xml:space="preserve">d’expliciter </w:t>
      </w:r>
      <w:r w:rsidRPr="00DC13CA">
        <w:rPr>
          <w:rFonts w:cs="Arial"/>
        </w:rPr>
        <w:t xml:space="preserve">la mise en œuvre d’une délégation de l’authentification Pro Santé Connect </w:t>
      </w:r>
      <w:r>
        <w:rPr>
          <w:rFonts w:cs="Arial"/>
        </w:rPr>
        <w:t xml:space="preserve">(PSC) </w:t>
      </w:r>
      <w:r w:rsidRPr="00DC13CA">
        <w:rPr>
          <w:rFonts w:cs="Arial"/>
        </w:rPr>
        <w:t>auprès d</w:t>
      </w:r>
      <w:r>
        <w:rPr>
          <w:rFonts w:cs="Arial"/>
        </w:rPr>
        <w:t xml:space="preserve">u fournisseur d’identités (FI) tiers Microsoft Entra ID (anciennement connu sous le nom d’Azure AD). </w:t>
      </w:r>
    </w:p>
    <w:p w14:paraId="48F1E496" w14:textId="77777777" w:rsidR="00DD67FF" w:rsidRDefault="00DD67FF" w:rsidP="00DD67FF">
      <w:pPr>
        <w:rPr>
          <w:rFonts w:cs="Arial"/>
        </w:rPr>
      </w:pPr>
      <w:r>
        <w:rPr>
          <w:rFonts w:cs="Arial"/>
        </w:rPr>
        <w:t>Ce guide p</w:t>
      </w:r>
      <w:r w:rsidRPr="00DC13CA">
        <w:rPr>
          <w:rFonts w:cs="Arial"/>
        </w:rPr>
        <w:t>récis</w:t>
      </w:r>
      <w:r>
        <w:rPr>
          <w:rFonts w:cs="Arial"/>
        </w:rPr>
        <w:t>e plus particulièrement</w:t>
      </w:r>
      <w:r w:rsidRPr="00DC13CA">
        <w:rPr>
          <w:rFonts w:cs="Arial"/>
        </w:rPr>
        <w:t xml:space="preserve"> les </w:t>
      </w:r>
      <w:r>
        <w:rPr>
          <w:rFonts w:cs="Arial"/>
        </w:rPr>
        <w:t>éléments de configuration nécessaires</w:t>
      </w:r>
      <w:r w:rsidRPr="00DC13CA">
        <w:rPr>
          <w:rFonts w:cs="Arial"/>
        </w:rPr>
        <w:t xml:space="preserve"> pour instaurer une fédération d’identité avec Pro Santé Connect </w:t>
      </w:r>
      <w:r>
        <w:rPr>
          <w:rFonts w:cs="Arial"/>
        </w:rPr>
        <w:t xml:space="preserve">(PSC) avec un locataire Microsoft Entra ID d’un établissement de santé (ES) </w:t>
      </w:r>
      <w:r w:rsidRPr="00497130">
        <w:rPr>
          <w:rFonts w:cs="Arial"/>
        </w:rPr>
        <w:t>respectant les exigences de sécurité du référentiel d’exigence PSC sans couture</w:t>
      </w:r>
      <w:r>
        <w:rPr>
          <w:rFonts w:cs="Arial"/>
        </w:rPr>
        <w:t xml:space="preserve">. </w:t>
      </w:r>
    </w:p>
    <w:p w14:paraId="7B14E470" w14:textId="71987EC2" w:rsidR="00833315" w:rsidRDefault="00DD67FF" w:rsidP="0050581A">
      <w:pPr>
        <w:rPr>
          <w:rFonts w:cs="Arial"/>
        </w:rPr>
      </w:pPr>
      <w:r>
        <w:rPr>
          <w:rFonts w:cs="Arial"/>
        </w:rPr>
        <w:t xml:space="preserve">Il couvre à ce titre plus précisément </w:t>
      </w:r>
      <w:r w:rsidRPr="00700987">
        <w:rPr>
          <w:rFonts w:cs="Arial"/>
        </w:rPr>
        <w:t>l'intégration de l'application Pro Santé Connect (PSC)</w:t>
      </w:r>
      <w:r>
        <w:rPr>
          <w:rFonts w:cs="Arial"/>
        </w:rPr>
        <w:t xml:space="preserve"> à destination de Microsoft Entra ID</w:t>
      </w:r>
      <w:r w:rsidRPr="00700987">
        <w:rPr>
          <w:rFonts w:cs="Arial"/>
        </w:rPr>
        <w:t xml:space="preserve">, </w:t>
      </w:r>
      <w:r>
        <w:rPr>
          <w:rFonts w:cs="Arial"/>
        </w:rPr>
        <w:t xml:space="preserve">une application développée pour la circonstance, </w:t>
      </w:r>
      <w:r w:rsidRPr="00700987">
        <w:rPr>
          <w:rFonts w:cs="Arial"/>
        </w:rPr>
        <w:t>en mettant en évidence les exigences préalables, les concepts clés et les étapes essentielles</w:t>
      </w:r>
      <w:r>
        <w:rPr>
          <w:rFonts w:cs="Arial"/>
        </w:rPr>
        <w:t xml:space="preserve">. </w:t>
      </w:r>
      <w:r w:rsidR="00833315">
        <w:rPr>
          <w:rFonts w:cs="Arial"/>
        </w:rPr>
        <w:t>Il</w:t>
      </w:r>
      <w:r w:rsidR="00833315" w:rsidRPr="00DC13CA">
        <w:rPr>
          <w:rFonts w:cs="Arial"/>
        </w:rPr>
        <w:t xml:space="preserve"> comporte ainsi les points spécifiques liés au FI </w:t>
      </w:r>
      <w:r w:rsidR="00833315" w:rsidRPr="000C37A3">
        <w:rPr>
          <w:rFonts w:cs="Arial"/>
        </w:rPr>
        <w:t>Microsoft Entra ID</w:t>
      </w:r>
      <w:r w:rsidR="00833315" w:rsidRPr="00DC13CA">
        <w:rPr>
          <w:rFonts w:cs="Arial"/>
        </w:rPr>
        <w:t xml:space="preserve"> qui joue le rôle de pilote pour une première fédération d’identité entre PSC et un FI tiers.</w:t>
      </w:r>
    </w:p>
    <w:p w14:paraId="0B63A6FD" w14:textId="2BBB342E" w:rsidR="0050581A" w:rsidRPr="00CC328B" w:rsidRDefault="00DD67FF" w:rsidP="00CC328B">
      <w:pPr>
        <w:spacing w:before="120"/>
        <w:rPr>
          <w:rFonts w:ascii="Arial" w:eastAsia="Arial" w:hAnsi="Arial" w:cs="Arial"/>
        </w:rPr>
      </w:pPr>
      <w:r>
        <w:rPr>
          <w:rFonts w:cs="Arial"/>
        </w:rPr>
        <w:t>Microsoft Entra ID propose une expérience d’authentification unique ou SSO (</w:t>
      </w:r>
      <w:r w:rsidRPr="00BF696C">
        <w:rPr>
          <w:rFonts w:cs="Arial"/>
        </w:rPr>
        <w:t xml:space="preserve">Single </w:t>
      </w:r>
      <w:proofErr w:type="spellStart"/>
      <w:r w:rsidRPr="00BF696C">
        <w:rPr>
          <w:rFonts w:cs="Arial"/>
        </w:rPr>
        <w:t>Sign</w:t>
      </w:r>
      <w:proofErr w:type="spellEnd"/>
      <w:r w:rsidRPr="00BF696C">
        <w:rPr>
          <w:rFonts w:cs="Arial"/>
        </w:rPr>
        <w:t>-On</w:t>
      </w:r>
      <w:r>
        <w:rPr>
          <w:rFonts w:cs="Arial"/>
        </w:rPr>
        <w:t xml:space="preserve">) entre toutes les </w:t>
      </w:r>
      <w:r w:rsidR="00833315">
        <w:rPr>
          <w:rFonts w:cs="Arial"/>
        </w:rPr>
        <w:t>ressources</w:t>
      </w:r>
      <w:r>
        <w:rPr>
          <w:rFonts w:cs="Arial"/>
        </w:rPr>
        <w:t xml:space="preserve"> intégrées d’un même locataire d’un ES.</w:t>
      </w:r>
      <w:r w:rsidR="00833315">
        <w:rPr>
          <w:rFonts w:cs="Arial"/>
        </w:rPr>
        <w:t xml:space="preserve"> Au-delà de l’application PSC, </w:t>
      </w:r>
      <w:r w:rsidR="00833315">
        <w:rPr>
          <w:rFonts w:eastAsia="Arial" w:cs="Arial"/>
        </w:rPr>
        <w:t>c</w:t>
      </w:r>
      <w:r w:rsidR="00833315" w:rsidRPr="00CC328B">
        <w:rPr>
          <w:rFonts w:eastAsia="Arial" w:cs="Arial"/>
        </w:rPr>
        <w:t xml:space="preserve">elles-ci </w:t>
      </w:r>
      <w:r w:rsidR="00833315">
        <w:rPr>
          <w:rFonts w:eastAsia="Arial" w:cs="Arial"/>
        </w:rPr>
        <w:t xml:space="preserve">peuvent </w:t>
      </w:r>
      <w:r w:rsidR="00833315" w:rsidRPr="00CC328B">
        <w:rPr>
          <w:rFonts w:eastAsia="Arial" w:cs="Arial"/>
        </w:rPr>
        <w:t>inclu</w:t>
      </w:r>
      <w:r w:rsidR="00833315">
        <w:rPr>
          <w:rFonts w:eastAsia="Arial" w:cs="Arial"/>
        </w:rPr>
        <w:t>re</w:t>
      </w:r>
      <w:r w:rsidR="00833315" w:rsidRPr="00CC328B">
        <w:rPr>
          <w:rFonts w:eastAsia="Arial" w:cs="Arial"/>
        </w:rPr>
        <w:t xml:space="preserve"> de façon </w:t>
      </w:r>
      <w:r w:rsidR="00833315" w:rsidRPr="00CC328B">
        <w:rPr>
          <w:rFonts w:eastAsia="Arial" w:cs="Arial"/>
        </w:rPr>
        <w:lastRenderedPageBreak/>
        <w:t>non exhaustive Microsoft 365, Microsoft Dynamics 365, le portail et les services Microsoft Azure et des milliers d’autres applications de type logiciels sous la forme de services (SaaS)</w:t>
      </w:r>
      <w:r w:rsidR="00833315">
        <w:rPr>
          <w:rFonts w:eastAsia="Arial" w:cs="Arial"/>
        </w:rPr>
        <w:t>.</w:t>
      </w:r>
    </w:p>
    <w:p w14:paraId="16FD35EA" w14:textId="5FE96F53" w:rsidR="00FA6450" w:rsidRDefault="00FA6450" w:rsidP="00181F94">
      <w:pPr>
        <w:pStyle w:val="Titre2"/>
      </w:pPr>
      <w:bookmarkStart w:id="7" w:name="_Toc158992958"/>
      <w:bookmarkStart w:id="8" w:name="_Hlk155877369"/>
      <w:r w:rsidRPr="00FA6450">
        <w:t xml:space="preserve">Non-objectifs du </w:t>
      </w:r>
      <w:r w:rsidR="00BF1583">
        <w:t>guide</w:t>
      </w:r>
      <w:bookmarkEnd w:id="7"/>
    </w:p>
    <w:p w14:paraId="08E7167F" w14:textId="072277BA" w:rsidR="00DD67FF" w:rsidRDefault="00DD67FF" w:rsidP="00DD67FF">
      <w:pPr>
        <w:rPr>
          <w:rFonts w:cs="Arial"/>
        </w:rPr>
      </w:pPr>
      <w:bookmarkStart w:id="9" w:name="_Hlk155877424"/>
      <w:bookmarkEnd w:id="8"/>
      <w:r>
        <w:rPr>
          <w:rFonts w:cs="Arial"/>
        </w:rPr>
        <w:t xml:space="preserve">La délégation de </w:t>
      </w:r>
      <w:r w:rsidRPr="00DC13CA">
        <w:rPr>
          <w:rFonts w:cs="Arial"/>
        </w:rPr>
        <w:t>l’authentification P</w:t>
      </w:r>
      <w:r>
        <w:rPr>
          <w:rFonts w:cs="Arial"/>
        </w:rPr>
        <w:t xml:space="preserve">SC </w:t>
      </w:r>
      <w:r w:rsidRPr="00DC13CA">
        <w:rPr>
          <w:rFonts w:cs="Arial"/>
        </w:rPr>
        <w:t>auprès d</w:t>
      </w:r>
      <w:r>
        <w:rPr>
          <w:rFonts w:cs="Arial"/>
        </w:rPr>
        <w:t>u fournisseur d’identités (FI) tiers Microsoft Entra ID suppose</w:t>
      </w:r>
      <w:r w:rsidRPr="00497130">
        <w:t xml:space="preserve"> </w:t>
      </w:r>
      <w:r>
        <w:t xml:space="preserve">par ailleurs d’avoir déployé et configuré un ou plusieurs moyens d’identification électroniques (MIE) conformes avec les exigences établies par l’ANS. </w:t>
      </w:r>
      <w:r>
        <w:rPr>
          <w:rFonts w:cs="Arial"/>
        </w:rPr>
        <w:t xml:space="preserve">La mise en œuvre de ces MIE </w:t>
      </w:r>
      <w:r w:rsidRPr="00E842D7">
        <w:rPr>
          <w:rFonts w:cs="Arial"/>
        </w:rPr>
        <w:t>pour les appareils Windows 10</w:t>
      </w:r>
      <w:r>
        <w:rPr>
          <w:rFonts w:cs="Arial"/>
        </w:rPr>
        <w:t xml:space="preserve"> est couverte dans </w:t>
      </w:r>
      <w:r w:rsidRPr="00E842D7">
        <w:rPr>
          <w:rFonts w:cs="Arial"/>
        </w:rPr>
        <w:t xml:space="preserve">le </w:t>
      </w:r>
      <w:r w:rsidRPr="00E842D7">
        <w:rPr>
          <w:rFonts w:ascii="Segoe UI Semibold" w:hAnsi="Segoe UI Semibold" w:cs="Segoe UI Semibold"/>
        </w:rPr>
        <w:t>Guide de configuration de</w:t>
      </w:r>
      <w:r>
        <w:rPr>
          <w:rFonts w:ascii="Segoe UI Semibold" w:hAnsi="Segoe UI Semibold" w:cs="Segoe UI Semibold"/>
        </w:rPr>
        <w:t>s MIE</w:t>
      </w:r>
      <w:r w:rsidRPr="00E842D7">
        <w:rPr>
          <w:rFonts w:ascii="Segoe UI Semibold" w:hAnsi="Segoe UI Semibold" w:cs="Segoe UI Semibold"/>
        </w:rPr>
        <w:t xml:space="preserve"> </w:t>
      </w:r>
      <w:r>
        <w:rPr>
          <w:rFonts w:ascii="Segoe UI Semibold" w:hAnsi="Segoe UI Semibold" w:cs="Segoe UI Semibold"/>
        </w:rPr>
        <w:t>et d</w:t>
      </w:r>
      <w:r w:rsidR="0095335A">
        <w:rPr>
          <w:rFonts w:ascii="Segoe UI Semibold" w:hAnsi="Segoe UI Semibold" w:cs="Segoe UI Semibold"/>
        </w:rPr>
        <w:t>e la navigation</w:t>
      </w:r>
      <w:r w:rsidRPr="00E842D7">
        <w:rPr>
          <w:rFonts w:ascii="Segoe UI Semibold" w:hAnsi="Segoe UI Semibold" w:cs="Segoe UI Semibold"/>
        </w:rPr>
        <w:t xml:space="preserve"> </w:t>
      </w:r>
      <w:r>
        <w:rPr>
          <w:rFonts w:ascii="Segoe UI Semibold" w:hAnsi="Segoe UI Semibold" w:cs="Segoe UI Semibold"/>
        </w:rPr>
        <w:t>sans couture</w:t>
      </w:r>
      <w:r w:rsidRPr="00E842D7">
        <w:rPr>
          <w:rFonts w:ascii="Segoe UI Semibold" w:hAnsi="Segoe UI Semibold" w:cs="Segoe UI Semibold"/>
        </w:rPr>
        <w:t xml:space="preserve"> à destination des établissements de santé</w:t>
      </w:r>
      <w:r>
        <w:rPr>
          <w:rFonts w:cs="Arial"/>
        </w:rPr>
        <w:t>. Nous invitons le lectorat à s’y reporter.</w:t>
      </w:r>
    </w:p>
    <w:p w14:paraId="2456B81E" w14:textId="4617D975" w:rsidR="00DD67FF" w:rsidRDefault="00DD67FF" w:rsidP="00DD67FF">
      <w:pPr>
        <w:rPr>
          <w:rFonts w:cs="Arial"/>
        </w:rPr>
      </w:pPr>
      <w:r>
        <w:rPr>
          <w:rFonts w:cs="Arial"/>
        </w:rPr>
        <w:t xml:space="preserve">Microsoft Entra ID propose par ailleurs des mécanismes permettant </w:t>
      </w:r>
      <w:r>
        <w:t>une navigation sans couture dès l’ouverture de session</w:t>
      </w:r>
      <w:r w:rsidRPr="00190544">
        <w:rPr>
          <w:rFonts w:cs="Arial"/>
        </w:rPr>
        <w:t xml:space="preserve"> </w:t>
      </w:r>
      <w:r>
        <w:rPr>
          <w:rFonts w:cs="Arial"/>
        </w:rPr>
        <w:t>sur un appareil Windows pour l’accès à une application ou un service numérique déléguant l’authentification à PSC.</w:t>
      </w:r>
      <w:r>
        <w:rPr>
          <w:lang w:eastAsia="fr-FR"/>
        </w:rPr>
        <w:t xml:space="preserve"> </w:t>
      </w:r>
      <w:r>
        <w:t xml:space="preserve">Si les prérequis pour la mise en place de ces éléments </w:t>
      </w:r>
      <w:r w:rsidR="0095335A">
        <w:t xml:space="preserve">pour cette navigation sans couture </w:t>
      </w:r>
      <w:r>
        <w:t xml:space="preserve">ne font pas partie du cadre minimum défini par l’ANS, ceux-ci sont néanmoins couverts dans ce même guide. </w:t>
      </w:r>
      <w:r>
        <w:rPr>
          <w:rFonts w:cs="Arial"/>
        </w:rPr>
        <w:t>Nous invitons le lectorat à s’y reporter.</w:t>
      </w:r>
    </w:p>
    <w:p w14:paraId="2DE2104C" w14:textId="77777777" w:rsidR="00DD67FF" w:rsidRDefault="00DD67FF" w:rsidP="00DD67FF">
      <w:pPr>
        <w:rPr>
          <w:rFonts w:cs="Arial"/>
        </w:rPr>
      </w:pPr>
      <w:r>
        <w:rPr>
          <w:rFonts w:cs="Arial"/>
        </w:rPr>
        <w:t xml:space="preserve">La mise en œuvre des MIE </w:t>
      </w:r>
      <w:r>
        <w:t xml:space="preserve">conformes avec les exigences établies par l’ANS ainsi que </w:t>
      </w:r>
      <w:r>
        <w:rPr>
          <w:rFonts w:cs="Arial"/>
        </w:rPr>
        <w:t xml:space="preserve">cette expérience </w:t>
      </w:r>
      <w:r>
        <w:t xml:space="preserve">navigation sans couture </w:t>
      </w:r>
      <w:r>
        <w:rPr>
          <w:rFonts w:cs="Arial"/>
        </w:rPr>
        <w:t xml:space="preserve">peuvent être étendues à d’autres types de dispositifs comme les services de terminaux Windows. Ceci requiert la mise en œuvre additionnelle de </w:t>
      </w:r>
      <w:r w:rsidRPr="001A1614">
        <w:rPr>
          <w:rFonts w:eastAsia="Arial" w:cs="Arial"/>
        </w:rPr>
        <w:t>Microsoft Entra Private Access, un produit de type ZTNA (Zero Trust Network Access) centré sur l'identité</w:t>
      </w:r>
      <w:r>
        <w:rPr>
          <w:rFonts w:eastAsia="Arial" w:cs="Arial"/>
        </w:rPr>
        <w:t xml:space="preserve">. Cette dernière est couverte dans </w:t>
      </w:r>
      <w:r>
        <w:rPr>
          <w:rFonts w:cs="Arial"/>
        </w:rPr>
        <w:t>l</w:t>
      </w:r>
      <w:r w:rsidRPr="00E842D7">
        <w:rPr>
          <w:rFonts w:cs="Arial"/>
        </w:rPr>
        <w:t xml:space="preserve">e </w:t>
      </w:r>
      <w:r w:rsidRPr="00E842D7">
        <w:rPr>
          <w:rFonts w:ascii="Segoe UI Semibold" w:hAnsi="Segoe UI Semibold" w:cs="Segoe UI Semibold"/>
        </w:rPr>
        <w:t>Guide de configuration de Microsoft Entra Private Access à destination des établissements de santé</w:t>
      </w:r>
      <w:r w:rsidRPr="00E842D7">
        <w:rPr>
          <w:rFonts w:cs="Arial"/>
        </w:rPr>
        <w:t>.</w:t>
      </w:r>
      <w:r w:rsidRPr="00FA6450">
        <w:rPr>
          <w:rFonts w:cs="Arial"/>
        </w:rPr>
        <w:t xml:space="preserve"> </w:t>
      </w:r>
      <w:r>
        <w:rPr>
          <w:rFonts w:cs="Arial"/>
        </w:rPr>
        <w:t>Nous invitons le lectorat à s’y reporter.</w:t>
      </w:r>
    </w:p>
    <w:p w14:paraId="5497EC54" w14:textId="77777777" w:rsidR="00DD67FF" w:rsidRDefault="00DD67FF" w:rsidP="00DD67FF">
      <w:pPr>
        <w:rPr>
          <w:rFonts w:cs="Arial"/>
        </w:rPr>
      </w:pPr>
      <w:r>
        <w:rPr>
          <w:rFonts w:cs="Arial"/>
        </w:rPr>
        <w:t>Enfin, l’accès à PSC depuis une session Entra ID ouverte avec un MIE conforme, est permis au travers d’un accès conditionnel afin d’assurer le</w:t>
      </w:r>
      <w:r>
        <w:t xml:space="preserve"> respect d’un ensemble d’exigences comme la force d’authentification requise. Un tel accès conditionnel est indépendant de la configuration de la navigation sans couture.</w:t>
      </w:r>
    </w:p>
    <w:p w14:paraId="18BA8687" w14:textId="7BE16CAE" w:rsidR="00E842D7" w:rsidRPr="00E842D7" w:rsidRDefault="00DD67FF" w:rsidP="00E842D7">
      <w:pPr>
        <w:rPr>
          <w:rFonts w:cs="Arial"/>
        </w:rPr>
      </w:pPr>
      <w:r>
        <w:rPr>
          <w:rFonts w:cs="Arial"/>
        </w:rPr>
        <w:t>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bookmarkStart w:id="10" w:name="_Hlk155877679"/>
      <w:bookmarkEnd w:id="9"/>
      <w:r w:rsidR="00FA6450">
        <w:rPr>
          <w:rFonts w:cs="Arial"/>
        </w:rPr>
        <w:t>.</w:t>
      </w:r>
    </w:p>
    <w:bookmarkEnd w:id="6"/>
    <w:p w14:paraId="03B75122" w14:textId="77777777" w:rsidR="00D016BA" w:rsidRPr="00D016BA" w:rsidRDefault="00D016BA" w:rsidP="00D016BA">
      <w:pPr>
        <w:rPr>
          <w:lang w:eastAsia="fr-FR"/>
        </w:rPr>
      </w:pPr>
    </w:p>
    <w:p w14:paraId="24F40509" w14:textId="6BCFF644" w:rsidR="007134E4" w:rsidRPr="00181F94" w:rsidRDefault="00196D28" w:rsidP="00CC328B">
      <w:pPr>
        <w:pStyle w:val="Titre1"/>
      </w:pPr>
      <w:bookmarkStart w:id="11" w:name="_Toc158992959"/>
      <w:bookmarkEnd w:id="10"/>
      <w:r w:rsidRPr="00181F94">
        <w:lastRenderedPageBreak/>
        <w:t>Raccordement de PSC avec Microsoft Entra ID</w:t>
      </w:r>
      <w:bookmarkEnd w:id="11"/>
      <w:r w:rsidR="007134E4" w:rsidRPr="00181F94">
        <w:t xml:space="preserve"> </w:t>
      </w:r>
    </w:p>
    <w:p w14:paraId="16F4C461" w14:textId="0DC10F0B" w:rsidR="003674D4" w:rsidRPr="00196D28" w:rsidRDefault="00196D28" w:rsidP="00F95A5F">
      <w:pPr>
        <w:rPr>
          <w:rFonts w:cs="Arial"/>
        </w:rPr>
      </w:pPr>
      <w:r w:rsidRPr="7B95E193">
        <w:rPr>
          <w:rFonts w:cs="Arial"/>
        </w:rPr>
        <w:t xml:space="preserve">Comme abordé en introduction de ce guide, </w:t>
      </w:r>
      <w:r w:rsidR="003460A6" w:rsidRPr="7B95E193">
        <w:rPr>
          <w:rFonts w:cs="Arial"/>
        </w:rPr>
        <w:t xml:space="preserve">Pro Santé Connect (PSC) reconnait </w:t>
      </w:r>
      <w:r w:rsidR="00454106">
        <w:rPr>
          <w:rFonts w:cs="Arial"/>
        </w:rPr>
        <w:t xml:space="preserve">dans le cadre du POC </w:t>
      </w:r>
      <w:r w:rsidR="003460A6" w:rsidRPr="7B95E193">
        <w:rPr>
          <w:rFonts w:cs="Arial"/>
        </w:rPr>
        <w:t xml:space="preserve">Microsoft Entra ID comme </w:t>
      </w:r>
      <w:r w:rsidR="00817F8A" w:rsidRPr="00CC328B">
        <w:rPr>
          <w:rFonts w:cs="Arial"/>
        </w:rPr>
        <w:t>solution compatible avec la fédération d'identit</w:t>
      </w:r>
      <w:r w:rsidR="00817F8A">
        <w:rPr>
          <w:rFonts w:cs="Arial"/>
        </w:rPr>
        <w:t>é</w:t>
      </w:r>
      <w:r w:rsidR="003674D4" w:rsidRPr="7B95E193">
        <w:rPr>
          <w:rFonts w:cs="Arial"/>
        </w:rPr>
        <w:t>.</w:t>
      </w:r>
    </w:p>
    <w:p w14:paraId="3E93878C" w14:textId="61EA0BDE" w:rsidR="003460A6" w:rsidRDefault="003460A6" w:rsidP="003460A6">
      <w:bookmarkStart w:id="12" w:name="_Toc152172711"/>
      <w:r>
        <w:t>L’accès non (encore) authentifié à un service numérique connecté à PSC redirige le PS automatiquement vers PSC.</w:t>
      </w:r>
      <w:r w:rsidR="00196D28">
        <w:t xml:space="preserve"> </w:t>
      </w:r>
      <w:r>
        <w:t xml:space="preserve">Dans le cadre l’intégration proposée avec Microsoft Entra ID comme FI tiers de confiance, </w:t>
      </w:r>
      <w:r w:rsidR="003674D4">
        <w:t xml:space="preserve">le fédérateur </w:t>
      </w:r>
      <w:r>
        <w:t>PSC redirige alors le PS vers Microsoft Entra ID.</w:t>
      </w:r>
    </w:p>
    <w:p w14:paraId="1A7CB09E" w14:textId="06D81A10" w:rsidR="003674D4" w:rsidRDefault="003674D4" w:rsidP="003460A6">
      <w:r w:rsidRPr="00320B6B">
        <w:rPr>
          <w:rFonts w:ascii="Segoe UI Semibold" w:hAnsi="Segoe UI Semibold" w:cs="Segoe UI Semibold"/>
        </w:rPr>
        <w:t xml:space="preserve">Les modalités </w:t>
      </w:r>
      <w:r w:rsidR="00320B6B" w:rsidRPr="00320B6B">
        <w:rPr>
          <w:rFonts w:ascii="Segoe UI Semibold" w:hAnsi="Segoe UI Semibold" w:cs="Segoe UI Semibold"/>
        </w:rPr>
        <w:t xml:space="preserve">pour un ES </w:t>
      </w:r>
      <w:r w:rsidRPr="00320B6B">
        <w:rPr>
          <w:rFonts w:ascii="Segoe UI Semibold" w:hAnsi="Segoe UI Semibold" w:cs="Segoe UI Semibold"/>
        </w:rPr>
        <w:t>d’une redirection transparente depuis un service connecté de PSC vers Microsoft Entra ID sont décrites sur le site de l’ANS.</w:t>
      </w:r>
      <w:r>
        <w:t xml:space="preserve"> </w:t>
      </w:r>
      <w:r>
        <w:rPr>
          <w:rFonts w:cs="Arial"/>
        </w:rPr>
        <w:t xml:space="preserve">Pour plus d’informations, nous invitons le lectorat à consulter </w:t>
      </w:r>
      <w:r w:rsidR="007511D5">
        <w:rPr>
          <w:rFonts w:cs="Arial"/>
        </w:rPr>
        <w:t xml:space="preserve">le </w:t>
      </w:r>
      <w:r w:rsidR="007511D5" w:rsidRPr="00EA1C03">
        <w:rPr>
          <w:rFonts w:ascii="Segoe UI Semibold" w:hAnsi="Segoe UI Semibold" w:cs="Segoe UI Semibold"/>
        </w:rPr>
        <w:t>guide « Mise en œuvre Pro Santé Connect - Guide d’intégration de PSC pour le mode sans couture à destination des établissements de santé »</w:t>
      </w:r>
      <w:r w:rsidR="007511D5">
        <w:rPr>
          <w:rFonts w:cs="Arial"/>
        </w:rPr>
        <w:t xml:space="preserve"> disponible sur le site de l’ANS : </w:t>
      </w:r>
      <w:r w:rsidR="007511D5" w:rsidRPr="00FA6450">
        <w:rPr>
          <w:rFonts w:cs="Arial"/>
          <w:highlight w:val="yellow"/>
        </w:rPr>
        <w:t>TBD</w:t>
      </w:r>
      <w:r>
        <w:rPr>
          <w:rFonts w:cs="Arial"/>
        </w:rPr>
        <w:t>.</w:t>
      </w:r>
    </w:p>
    <w:p w14:paraId="6AB51AAC" w14:textId="4AA70EAA" w:rsidR="00320B6B" w:rsidRDefault="00320B6B" w:rsidP="00705FC9">
      <w:r>
        <w:t xml:space="preserve">Afin qu’un PS puisse </w:t>
      </w:r>
      <w:r w:rsidR="00705FC9">
        <w:t>utiliser</w:t>
      </w:r>
      <w:r>
        <w:t xml:space="preserve"> un compte déclaré </w:t>
      </w:r>
      <w:r w:rsidR="00705FC9">
        <w:t xml:space="preserve">dans </w:t>
      </w:r>
      <w:r>
        <w:t xml:space="preserve">un locataire Entra ID de l’ES pour accéder en retour au travers de PSC au service numérique souhaité </w:t>
      </w:r>
      <w:r w:rsidR="00705FC9">
        <w:t>suppose</w:t>
      </w:r>
      <w:r w:rsidR="003460A6">
        <w:t xml:space="preserve"> </w:t>
      </w:r>
      <w:r>
        <w:t>à la fois</w:t>
      </w:r>
      <w:r w:rsidR="00705FC9">
        <w:t xml:space="preserve"> </w:t>
      </w:r>
      <w:r>
        <w:t>:</w:t>
      </w:r>
    </w:p>
    <w:p w14:paraId="128469B6" w14:textId="608EC11A" w:rsidR="00705FC9" w:rsidRDefault="00320B6B" w:rsidP="00F21058">
      <w:pPr>
        <w:pStyle w:val="Paragraphedeliste"/>
        <w:numPr>
          <w:ilvl w:val="0"/>
          <w:numId w:val="21"/>
        </w:numPr>
      </w:pPr>
      <w:r>
        <w:t>Un</w:t>
      </w:r>
      <w:r w:rsidR="00DA0972">
        <w:t xml:space="preserve"> enregistrement et une</w:t>
      </w:r>
      <w:r>
        <w:t xml:space="preserve"> contractualisation auprès de l’ANS</w:t>
      </w:r>
      <w:r w:rsidR="00705FC9">
        <w:t> ;</w:t>
      </w:r>
    </w:p>
    <w:p w14:paraId="2867CDE1" w14:textId="0FD0ED8C" w:rsidR="00705FC9" w:rsidRDefault="00705FC9" w:rsidP="00F21058">
      <w:pPr>
        <w:pStyle w:val="Paragraphedeliste"/>
        <w:numPr>
          <w:ilvl w:val="0"/>
          <w:numId w:val="21"/>
        </w:numPr>
      </w:pPr>
      <w:r>
        <w:t>Une</w:t>
      </w:r>
      <w:r w:rsidR="003460A6">
        <w:t xml:space="preserve"> configuration </w:t>
      </w:r>
      <w:r>
        <w:t>au niveau dudit locataire de l’ES</w:t>
      </w:r>
      <w:r w:rsidR="003460A6">
        <w:t xml:space="preserve"> suivants.</w:t>
      </w:r>
    </w:p>
    <w:p w14:paraId="753268A2" w14:textId="6E1E15EB" w:rsidR="00705FC9" w:rsidRPr="002A3E20" w:rsidRDefault="00705FC9" w:rsidP="00705FC9">
      <w:r>
        <w:t>C’est l’objet des sections suivantes.</w:t>
      </w:r>
    </w:p>
    <w:p w14:paraId="1460D4FE" w14:textId="3AF3DCB4" w:rsidR="003674D4" w:rsidRPr="00181F94" w:rsidRDefault="00817F8A" w:rsidP="00181F94">
      <w:pPr>
        <w:pStyle w:val="Titre2"/>
      </w:pPr>
      <w:bookmarkStart w:id="13" w:name="_Ref155873256"/>
      <w:bookmarkStart w:id="14" w:name="_Toc158992960"/>
      <w:bookmarkStart w:id="15" w:name="_Toc152172713"/>
      <w:bookmarkEnd w:id="12"/>
      <w:r w:rsidRPr="00181F94">
        <w:t xml:space="preserve">Inscription </w:t>
      </w:r>
      <w:r w:rsidR="003674D4" w:rsidRPr="00181F94">
        <w:t>auprès de l’ANS</w:t>
      </w:r>
      <w:bookmarkEnd w:id="13"/>
      <w:bookmarkEnd w:id="14"/>
    </w:p>
    <w:p w14:paraId="34F7B3AD" w14:textId="64142D8C" w:rsidR="00040F17" w:rsidRDefault="003674D4" w:rsidP="00196D28">
      <w:pPr>
        <w:rPr>
          <w:lang w:eastAsia="fr-FR"/>
        </w:rPr>
      </w:pPr>
      <w:r>
        <w:rPr>
          <w:lang w:eastAsia="fr-FR"/>
        </w:rPr>
        <w:t>Le raccordement du locataire Microsoft Entra ID de l’établissement de santé (ES) suppose l’</w:t>
      </w:r>
      <w:r w:rsidR="00817F8A">
        <w:rPr>
          <w:lang w:eastAsia="fr-FR"/>
        </w:rPr>
        <w:t>i</w:t>
      </w:r>
      <w:r>
        <w:rPr>
          <w:lang w:eastAsia="fr-FR"/>
        </w:rPr>
        <w:t>n</w:t>
      </w:r>
      <w:r w:rsidR="00817F8A">
        <w:rPr>
          <w:lang w:eastAsia="fr-FR"/>
        </w:rPr>
        <w:t>scription</w:t>
      </w:r>
      <w:r>
        <w:rPr>
          <w:lang w:eastAsia="fr-FR"/>
        </w:rPr>
        <w:t xml:space="preserve"> préalable par l’ANS de l’</w:t>
      </w:r>
      <w:r w:rsidR="00196D28">
        <w:rPr>
          <w:lang w:eastAsia="fr-FR"/>
        </w:rPr>
        <w:t>ID</w:t>
      </w:r>
      <w:r>
        <w:rPr>
          <w:lang w:eastAsia="fr-FR"/>
        </w:rPr>
        <w:t xml:space="preserve"> d</w:t>
      </w:r>
      <w:r w:rsidR="00196D28">
        <w:rPr>
          <w:lang w:eastAsia="fr-FR"/>
        </w:rPr>
        <w:t xml:space="preserve">u </w:t>
      </w:r>
      <w:r>
        <w:rPr>
          <w:lang w:eastAsia="fr-FR"/>
        </w:rPr>
        <w:t>locataire ou « </w:t>
      </w:r>
      <w:r w:rsidRPr="003674D4">
        <w:rPr>
          <w:lang w:eastAsia="fr-FR"/>
        </w:rPr>
        <w:t>tenant ID</w:t>
      </w:r>
      <w:r>
        <w:rPr>
          <w:lang w:eastAsia="fr-FR"/>
        </w:rPr>
        <w:t> ».</w:t>
      </w:r>
      <w:r w:rsidR="00196D28">
        <w:rPr>
          <w:lang w:eastAsia="fr-FR"/>
        </w:rPr>
        <w:t xml:space="preserve"> </w:t>
      </w:r>
      <w:r w:rsidR="0002185E">
        <w:t>Cet ID</w:t>
      </w:r>
      <w:r w:rsidR="00040F17">
        <w:t xml:space="preserve"> du locataire est nécessaire pour activer le service Entra</w:t>
      </w:r>
      <w:r w:rsidR="0002185E">
        <w:t xml:space="preserve"> </w:t>
      </w:r>
      <w:r w:rsidR="00040F17">
        <w:t>ID et doit être communiqué à l’ANS dans le dossier d’inscription.</w:t>
      </w:r>
    </w:p>
    <w:p w14:paraId="410EF694" w14:textId="46F80C2B" w:rsidR="00196D28" w:rsidRPr="00DC13CA" w:rsidRDefault="00196D28" w:rsidP="00196D28">
      <w:pPr>
        <w:rPr>
          <w:lang w:eastAsia="fr-FR"/>
        </w:rPr>
      </w:pPr>
      <w:r w:rsidRPr="00DC13CA">
        <w:rPr>
          <w:rFonts w:cs="Arial"/>
        </w:rPr>
        <w:t xml:space="preserve">L’identifiant d’un locataire se présente comme suit dans </w:t>
      </w:r>
      <w:r>
        <w:rPr>
          <w:rFonts w:cs="Arial"/>
        </w:rPr>
        <w:t>Microsoft Entra ID</w:t>
      </w:r>
      <w:r w:rsidRPr="00DC13CA">
        <w:rPr>
          <w:rFonts w:cs="Arial"/>
        </w:rPr>
        <w:t> </w:t>
      </w:r>
      <w:r w:rsidRPr="00DC13CA">
        <w:t>:</w:t>
      </w:r>
    </w:p>
    <w:p w14:paraId="76165CFC" w14:textId="77777777" w:rsidR="00196D28" w:rsidRPr="009C1E56" w:rsidRDefault="00196D28" w:rsidP="00196D28">
      <w:pPr>
        <w:pStyle w:val="Code"/>
        <w:rPr>
          <w:rFonts w:eastAsiaTheme="minorEastAsia"/>
          <w:lang w:val="fr-FR"/>
        </w:rPr>
      </w:pPr>
    </w:p>
    <w:p w14:paraId="52FA2BDA" w14:textId="77777777" w:rsidR="00196D28" w:rsidRDefault="00196D28" w:rsidP="00196D28">
      <w:pPr>
        <w:pStyle w:val="Code"/>
        <w:rPr>
          <w:rFonts w:eastAsiaTheme="minorEastAsia"/>
          <w:lang w:val="fr-FR"/>
        </w:rPr>
      </w:pPr>
      <w:r w:rsidRPr="00CF240D">
        <w:rPr>
          <w:rFonts w:eastAsiaTheme="minorEastAsia"/>
          <w:lang w:val="fr-FR"/>
        </w:rPr>
        <w:t xml:space="preserve">ID de locataire : </w:t>
      </w:r>
      <w:r w:rsidRPr="00CF240D">
        <w:rPr>
          <w:rFonts w:eastAsiaTheme="minorEastAsia"/>
          <w:lang w:val="fr-FR"/>
        </w:rPr>
        <w:tab/>
        <w:t>6f5faa16-41fa-4f1f-82ae-3bc3d55811f9</w:t>
      </w:r>
    </w:p>
    <w:p w14:paraId="62713138" w14:textId="77777777" w:rsidR="00196D28" w:rsidRPr="00CF240D" w:rsidRDefault="00196D28" w:rsidP="00196D28">
      <w:pPr>
        <w:pStyle w:val="Code"/>
        <w:rPr>
          <w:rFonts w:eastAsiaTheme="minorEastAsia"/>
          <w:lang w:val="fr-FR"/>
        </w:rPr>
      </w:pPr>
    </w:p>
    <w:p w14:paraId="5CAA29B6" w14:textId="1AA3914E" w:rsidR="003674D4" w:rsidRDefault="003674D4" w:rsidP="00181F94">
      <w:pPr>
        <w:pStyle w:val="Titre3"/>
      </w:pPr>
      <w:bookmarkStart w:id="16" w:name="_Ref158734505"/>
      <w:r>
        <w:t>Obtention de l’identifiant du locataire de l’ES</w:t>
      </w:r>
      <w:bookmarkEnd w:id="16"/>
    </w:p>
    <w:p w14:paraId="45D3E8DE" w14:textId="52438157" w:rsidR="00817F8A" w:rsidRDefault="00817F8A" w:rsidP="00817F8A">
      <w:pPr>
        <w:rPr>
          <w:lang w:eastAsia="fr-FR"/>
        </w:rPr>
      </w:pPr>
      <w:r>
        <w:rPr>
          <w:lang w:eastAsia="fr-FR"/>
        </w:rPr>
        <w:t>Procéder comme suit :</w:t>
      </w:r>
    </w:p>
    <w:p w14:paraId="4FBDCB23" w14:textId="50B43FB5" w:rsidR="00817F8A" w:rsidRDefault="00817F8A" w:rsidP="000C7E49">
      <w:pPr>
        <w:pStyle w:val="Paragraphedeliste"/>
        <w:numPr>
          <w:ilvl w:val="0"/>
          <w:numId w:val="20"/>
        </w:numPr>
      </w:pPr>
      <w:r>
        <w:t xml:space="preserve">Depuis un navigateur, se connecter sur le </w:t>
      </w:r>
      <w:r w:rsidRPr="00D5006F">
        <w:rPr>
          <w:rFonts w:ascii="Segoe UI Semibold" w:hAnsi="Segoe UI Semibold" w:cs="Segoe UI Semibold"/>
        </w:rPr>
        <w:t>Centre d’administration Microsoft Entra</w:t>
      </w:r>
      <w:r>
        <w:t xml:space="preserve"> à l’adresse Internet </w:t>
      </w:r>
      <w:hyperlink r:id="rId16" w:history="1">
        <w:r w:rsidRPr="00817F8A">
          <w:rPr>
            <w:rStyle w:val="Lienhypertexte"/>
          </w:rPr>
          <w:t>https://entra.microsoft.com</w:t>
        </w:r>
      </w:hyperlink>
      <w:r>
        <w:t xml:space="preserve"> </w:t>
      </w:r>
      <w:r w:rsidRPr="00817F8A">
        <w:t xml:space="preserve"> </w:t>
      </w:r>
      <w:r>
        <w:t>e</w:t>
      </w:r>
      <w:r w:rsidRPr="00817F8A">
        <w:t>n tant qu'administrateur du locataire Entra</w:t>
      </w:r>
      <w:r>
        <w:t xml:space="preserve"> </w:t>
      </w:r>
      <w:r w:rsidRPr="00817F8A">
        <w:t>ID</w:t>
      </w:r>
      <w:r>
        <w:t xml:space="preserve"> </w:t>
      </w:r>
      <w:r w:rsidRPr="00817F8A">
        <w:t xml:space="preserve">à enregistrer auprès </w:t>
      </w:r>
      <w:r>
        <w:t>de PSC.</w:t>
      </w:r>
    </w:p>
    <w:p w14:paraId="2D039179" w14:textId="49B55A9D" w:rsidR="00817F8A" w:rsidRDefault="00817F8A" w:rsidP="000C7E49">
      <w:pPr>
        <w:pStyle w:val="Paragraphedeliste"/>
        <w:numPr>
          <w:ilvl w:val="0"/>
          <w:numId w:val="20"/>
        </w:numPr>
      </w:pPr>
      <w:r>
        <w:t xml:space="preserve">Aller sur la vue </w:t>
      </w:r>
      <w:r w:rsidRPr="000D016B">
        <w:t xml:space="preserve">d’ensemble </w:t>
      </w:r>
      <w:r w:rsidRPr="00D5006F">
        <w:rPr>
          <w:rFonts w:ascii="Segoe UI Semibold" w:hAnsi="Segoe UI Semibold" w:cs="Segoe UI Semibold"/>
        </w:rPr>
        <w:t>Identité</w:t>
      </w:r>
      <w:r>
        <w:rPr>
          <w:rFonts w:ascii="Segoe UI Semibold" w:hAnsi="Segoe UI Semibold" w:cs="Segoe UI Semibold"/>
        </w:rPr>
        <w:t xml:space="preserve"> </w:t>
      </w:r>
      <w:r>
        <w:t xml:space="preserve">à l’adresse Internet </w:t>
      </w:r>
      <w:hyperlink r:id="rId17" w:anchor="view/Microsoft_AAD_IAM/TenantOverview.ReactView" w:history="1">
        <w:r w:rsidRPr="00AA1709">
          <w:rPr>
            <w:rStyle w:val="Lienhypertexte"/>
          </w:rPr>
          <w:t>https://entra.microsoft.com/#view/Microsoft_AAD_IAM/TenantOverview.ReactView</w:t>
        </w:r>
      </w:hyperlink>
      <w:r>
        <w:rPr>
          <w:lang w:eastAsia="fr-FR"/>
        </w:rPr>
        <w:t>.</w:t>
      </w:r>
    </w:p>
    <w:p w14:paraId="19418CCF" w14:textId="3C141775" w:rsidR="00817F8A" w:rsidRDefault="00817F8A" w:rsidP="00CC328B">
      <w:pPr>
        <w:pStyle w:val="Paragraphedeliste"/>
        <w:numPr>
          <w:ilvl w:val="0"/>
          <w:numId w:val="20"/>
        </w:numPr>
      </w:pPr>
      <w:r>
        <w:rPr>
          <w:lang w:eastAsia="fr-FR"/>
        </w:rPr>
        <w:t>Noter la valeur du « tenant ID ».</w:t>
      </w:r>
    </w:p>
    <w:p w14:paraId="386084F1" w14:textId="5B97929F" w:rsidR="00817F8A" w:rsidRPr="00015230" w:rsidRDefault="00817F8A" w:rsidP="00CC328B">
      <w:r w:rsidRPr="00CC328B">
        <w:rPr>
          <w:rFonts w:ascii="Segoe UI Semibold" w:hAnsi="Segoe UI Semibold" w:cs="Segoe UI Semibold"/>
        </w:rPr>
        <w:t>Note importante</w:t>
      </w:r>
      <w:r w:rsidRPr="00CC328B">
        <w:t> : Il convient de s'assurer que dans le cas d’un ES disposant de plusieurs locataires, l'identifiant retenu correspond au locataire qui sera couvert dans le cadre des exigences de raccordement avec l’ANS.</w:t>
      </w:r>
    </w:p>
    <w:p w14:paraId="6D4ED068" w14:textId="4D15A38F" w:rsidR="003674D4" w:rsidRDefault="003674D4" w:rsidP="00181F94">
      <w:pPr>
        <w:pStyle w:val="Titre3"/>
      </w:pPr>
      <w:r>
        <w:t>Communication de l’identifiant du locataire de l’ES à l ’ANS</w:t>
      </w:r>
    </w:p>
    <w:p w14:paraId="568BED59" w14:textId="0F965F78" w:rsidR="003674D4" w:rsidRDefault="003674D4" w:rsidP="003674D4">
      <w:pPr>
        <w:rPr>
          <w:lang w:eastAsia="fr-FR"/>
        </w:rPr>
      </w:pPr>
      <w:r>
        <w:rPr>
          <w:lang w:eastAsia="fr-FR"/>
        </w:rPr>
        <w:t xml:space="preserve">La communication de l’identifiant du locataire de l’ES s’effectue dans le cadre de </w:t>
      </w:r>
      <w:r w:rsidR="000C7E49">
        <w:rPr>
          <w:lang w:eastAsia="fr-FR"/>
        </w:rPr>
        <w:t>l’inscription</w:t>
      </w:r>
      <w:r>
        <w:rPr>
          <w:lang w:eastAsia="fr-FR"/>
        </w:rPr>
        <w:t xml:space="preserve"> </w:t>
      </w:r>
      <w:r w:rsidR="001A6B6B">
        <w:rPr>
          <w:lang w:eastAsia="fr-FR"/>
        </w:rPr>
        <w:t xml:space="preserve">à effectuer </w:t>
      </w:r>
      <w:r>
        <w:rPr>
          <w:lang w:eastAsia="fr-FR"/>
        </w:rPr>
        <w:t>auprès de l’ANS.</w:t>
      </w:r>
    </w:p>
    <w:p w14:paraId="03A2CC82" w14:textId="3E53E4B5" w:rsidR="00196D28" w:rsidRDefault="001A6B6B" w:rsidP="00196D28">
      <w:pPr>
        <w:spacing w:before="120"/>
        <w:rPr>
          <w:rFonts w:cs="Arial"/>
        </w:rPr>
      </w:pPr>
      <w:r>
        <w:lastRenderedPageBreak/>
        <w:t>Une fois celle-ci effectuée</w:t>
      </w:r>
      <w:r w:rsidR="00196D28">
        <w:t xml:space="preserve">, </w:t>
      </w:r>
      <w:r w:rsidR="00196D28">
        <w:rPr>
          <w:rFonts w:cs="Arial"/>
        </w:rPr>
        <w:t>l’</w:t>
      </w:r>
      <w:r w:rsidR="00DA0972">
        <w:rPr>
          <w:rFonts w:cs="Arial"/>
        </w:rPr>
        <w:t>ID</w:t>
      </w:r>
      <w:r w:rsidR="00196D28">
        <w:rPr>
          <w:rFonts w:cs="Arial"/>
        </w:rPr>
        <w:t xml:space="preserve"> de ce locataire est inscrit dans une </w:t>
      </w:r>
      <w:r w:rsidR="00196D28" w:rsidRPr="00DC13CA">
        <w:rPr>
          <w:rFonts w:cs="Arial"/>
        </w:rPr>
        <w:t xml:space="preserve">liste blanche des </w:t>
      </w:r>
      <w:r w:rsidR="004B134C">
        <w:rPr>
          <w:rFonts w:cs="Arial"/>
        </w:rPr>
        <w:t>ID</w:t>
      </w:r>
      <w:r w:rsidR="00196D28" w:rsidRPr="00DC13CA">
        <w:rPr>
          <w:rFonts w:cs="Arial"/>
        </w:rPr>
        <w:t xml:space="preserve"> des locataires autorisés à fédérer leurs identités avec PSC</w:t>
      </w:r>
      <w:r w:rsidR="00196D28">
        <w:rPr>
          <w:rFonts w:cs="Arial"/>
        </w:rPr>
        <w:t>.</w:t>
      </w:r>
      <w:r w:rsidR="00DA0972">
        <w:rPr>
          <w:rFonts w:cs="Arial"/>
        </w:rPr>
        <w:t xml:space="preserve"> Il doit être ultérieurement confirmé lors de la déclaration dans Microsoft Entra ID pour être entériné et actif dans cette liste blanche.</w:t>
      </w:r>
    </w:p>
    <w:p w14:paraId="09CC74A0" w14:textId="5CB290AE" w:rsidR="00196D28" w:rsidRPr="004B134C" w:rsidRDefault="00196D28" w:rsidP="003674D4">
      <w:pPr>
        <w:rPr>
          <w:rFonts w:ascii="Segoe UI Semibold" w:hAnsi="Segoe UI Semibold" w:cs="Segoe UI Semibold"/>
        </w:rPr>
      </w:pPr>
      <w:r w:rsidRPr="004B134C">
        <w:rPr>
          <w:rFonts w:ascii="Segoe UI Semibold" w:hAnsi="Segoe UI Semibold" w:cs="Segoe UI Semibold"/>
        </w:rPr>
        <w:t xml:space="preserve">Seuls les locataires des ES validés par l’ANS </w:t>
      </w:r>
      <w:r w:rsidR="001A6B6B">
        <w:rPr>
          <w:rFonts w:ascii="Segoe UI Semibold" w:hAnsi="Segoe UI Semibold" w:cs="Segoe UI Semibold"/>
        </w:rPr>
        <w:t>suite à une demande d’inscription</w:t>
      </w:r>
      <w:r w:rsidR="00DA0972">
        <w:rPr>
          <w:rFonts w:ascii="Segoe UI Semibold" w:hAnsi="Segoe UI Semibold" w:cs="Segoe UI Semibold"/>
        </w:rPr>
        <w:t xml:space="preserve"> </w:t>
      </w:r>
      <w:r w:rsidRPr="004B134C">
        <w:rPr>
          <w:rFonts w:ascii="Segoe UI Semibold" w:hAnsi="Segoe UI Semibold" w:cs="Segoe UI Semibold"/>
        </w:rPr>
        <w:t xml:space="preserve">ont la possibilité de déléguer l’authentification PSC à leur instance Microsoft Entra ID. </w:t>
      </w:r>
    </w:p>
    <w:p w14:paraId="78402602" w14:textId="6AED2819" w:rsidR="007134E4" w:rsidRDefault="00320B6B" w:rsidP="00181F94">
      <w:pPr>
        <w:pStyle w:val="Titre2"/>
      </w:pPr>
      <w:bookmarkStart w:id="17" w:name="_Toc158992961"/>
      <w:r>
        <w:t>D</w:t>
      </w:r>
      <w:r w:rsidR="007134E4">
        <w:t>éclaration dans Microsoft Entra ID</w:t>
      </w:r>
      <w:bookmarkEnd w:id="15"/>
      <w:bookmarkEnd w:id="17"/>
    </w:p>
    <w:p w14:paraId="5EE60C8F" w14:textId="77777777" w:rsidR="00705FC9" w:rsidRDefault="00705FC9" w:rsidP="00705FC9">
      <w:pPr>
        <w:rPr>
          <w:rFonts w:cs="Arial"/>
          <w:color w:val="000000"/>
          <w:shd w:val="clear" w:color="auto" w:fill="FFFFFF"/>
        </w:rPr>
      </w:pPr>
      <w:r w:rsidRPr="004F4E01">
        <w:rPr>
          <w:rFonts w:cs="Arial"/>
          <w:color w:val="000000"/>
          <w:shd w:val="clear" w:color="auto" w:fill="FFFFFF"/>
        </w:rPr>
        <w:t>Microsoft Entra ID fournit un système d’identité unique pour les applications cloud et locales, y compris des milliers d’applications pré</w:t>
      </w:r>
      <w:r>
        <w:rPr>
          <w:rFonts w:cs="Arial"/>
          <w:color w:val="000000"/>
          <w:shd w:val="clear" w:color="auto" w:fill="FFFFFF"/>
        </w:rPr>
        <w:t>-</w:t>
      </w:r>
      <w:r w:rsidRPr="004F4E01">
        <w:rPr>
          <w:rFonts w:cs="Arial"/>
          <w:color w:val="000000"/>
          <w:shd w:val="clear" w:color="auto" w:fill="FFFFFF"/>
        </w:rPr>
        <w:t>intégrées, afin de simplifier la gestion, de renforcer le contrôle et de combler les failles de sécurité critiques.</w:t>
      </w:r>
    </w:p>
    <w:p w14:paraId="3A7CAB6E" w14:textId="30B7A37A" w:rsidR="00705FC9" w:rsidRDefault="00705FC9" w:rsidP="00705FC9">
      <w:r>
        <w:rPr>
          <w:rFonts w:cs="Arial"/>
          <w:color w:val="000000"/>
          <w:shd w:val="clear" w:color="auto" w:fill="FFFFFF"/>
        </w:rPr>
        <w:t>L’intégration de PSC avec Microsoft Entra ID repose sur ce système.</w:t>
      </w:r>
      <w:r>
        <w:rPr>
          <w:rFonts w:cs="Arial"/>
        </w:rPr>
        <w:t xml:space="preserve"> </w:t>
      </w:r>
      <w:r>
        <w:t>A ce titre, PSC met à disposition une application PSC multilocataire déclarée au sein du locataire de l’ANS, afin d’être accessible depuis des comptes d’autres locataires appartenant aux différents ES.</w:t>
      </w:r>
    </w:p>
    <w:p w14:paraId="7D71CD46" w14:textId="04A5343D" w:rsidR="003436A1" w:rsidRDefault="00EC5098" w:rsidP="004222C9">
      <w:r>
        <w:rPr>
          <w:rFonts w:ascii="Segoe UI Semibold" w:hAnsi="Segoe UI Semibold" w:cs="Segoe UI Semibold"/>
        </w:rPr>
        <w:t xml:space="preserve">Il s’agit dans le cadre du POC </w:t>
      </w:r>
      <w:r w:rsidRPr="00E351D7">
        <w:rPr>
          <w:rFonts w:ascii="Segoe UI Semibold" w:hAnsi="Segoe UI Semibold" w:cs="Segoe UI Semibold"/>
        </w:rPr>
        <w:t xml:space="preserve">technique de raccordement et de sécurisation </w:t>
      </w:r>
      <w:r>
        <w:rPr>
          <w:rFonts w:ascii="Segoe UI Semibold" w:hAnsi="Segoe UI Semibold" w:cs="Segoe UI Semibold"/>
        </w:rPr>
        <w:t xml:space="preserve">de l’application </w:t>
      </w:r>
      <w:r w:rsidR="00E351D7" w:rsidRPr="00E351D7">
        <w:rPr>
          <w:rFonts w:ascii="Segoe UI Semibold" w:hAnsi="Segoe UI Semibold" w:cs="Segoe UI Semibold"/>
        </w:rPr>
        <w:t>PSC bac à sable</w:t>
      </w:r>
      <w:r w:rsidR="00380F70">
        <w:rPr>
          <w:rFonts w:ascii="Segoe UI Semibold" w:hAnsi="Segoe UI Semibold" w:cs="Segoe UI Semibold"/>
        </w:rPr>
        <w:t xml:space="preserve"> (PSC_BAS)</w:t>
      </w:r>
      <w:r w:rsidR="00E351D7" w:rsidRPr="00E351D7">
        <w:rPr>
          <w:rFonts w:ascii="Segoe UI Semibold" w:hAnsi="Segoe UI Semibold" w:cs="Segoe UI Semibold"/>
        </w:rPr>
        <w:t xml:space="preserve">, </w:t>
      </w:r>
      <w:r w:rsidR="00E351D7">
        <w:rPr>
          <w:rFonts w:ascii="Segoe UI Semibold" w:hAnsi="Segoe UI Semibold" w:cs="Segoe UI Semibold"/>
        </w:rPr>
        <w:t xml:space="preserve">c.à.d. </w:t>
      </w:r>
      <w:r w:rsidR="008F4C96">
        <w:rPr>
          <w:rFonts w:ascii="Segoe UI Semibold" w:hAnsi="Segoe UI Semibold" w:cs="Segoe UI Semibold"/>
        </w:rPr>
        <w:t xml:space="preserve">le </w:t>
      </w:r>
      <w:r w:rsidR="003D4F2C" w:rsidRPr="003D4F2C">
        <w:rPr>
          <w:rFonts w:ascii="Segoe UI Semibold" w:hAnsi="Segoe UI Semibold" w:cs="Segoe UI Semibold"/>
        </w:rPr>
        <w:t>portail de gestion utilisateur Bac à sable</w:t>
      </w:r>
      <w:r>
        <w:rPr>
          <w:rFonts w:ascii="Segoe UI Semibold" w:hAnsi="Segoe UI Semibold" w:cs="Segoe UI Semibold"/>
        </w:rPr>
        <w:t>.</w:t>
      </w:r>
      <w:r w:rsidR="00E351D7">
        <w:rPr>
          <w:rFonts w:ascii="Segoe UI Semibold" w:hAnsi="Segoe UI Semibold" w:cs="Segoe UI Semibold"/>
        </w:rPr>
        <w:t xml:space="preserve"> Cette application est </w:t>
      </w:r>
      <w:r w:rsidR="003436A1">
        <w:rPr>
          <w:rFonts w:ascii="Segoe UI Semibold" w:hAnsi="Segoe UI Semibold" w:cs="Segoe UI Semibold"/>
        </w:rPr>
        <w:t xml:space="preserve">mise à disposition </w:t>
      </w:r>
      <w:r w:rsidR="004222C9" w:rsidRPr="00965D77">
        <w:rPr>
          <w:rFonts w:ascii="Segoe UI Semibold" w:hAnsi="Segoe UI Semibold" w:cs="Segoe UI Semibold"/>
        </w:rPr>
        <w:t xml:space="preserve">à l’adresse Internet </w:t>
      </w:r>
      <w:hyperlink r:id="rId18" w:history="1">
        <w:r w:rsidR="00967BA3" w:rsidRPr="001A6B6B">
          <w:rPr>
            <w:rStyle w:val="Lienhypertexte"/>
          </w:rPr>
          <w:t>https://wallet.bas.psc.esante.gouv.fr/login-page</w:t>
        </w:r>
      </w:hyperlink>
      <w:r w:rsidR="001A6B6B">
        <w:t>.</w:t>
      </w:r>
      <w:r w:rsidR="004178D4">
        <w:t xml:space="preserve"> </w:t>
      </w:r>
    </w:p>
    <w:p w14:paraId="534CBB44" w14:textId="1F5DE0FA" w:rsidR="004222C9" w:rsidRPr="00965D77" w:rsidRDefault="003436A1" w:rsidP="004222C9">
      <w:pPr>
        <w:rPr>
          <w:rFonts w:ascii="Segoe UI Semibold" w:hAnsi="Segoe UI Semibold" w:cs="Segoe UI Semibold"/>
        </w:rPr>
      </w:pPr>
      <w:r>
        <w:t>Il est à noter que c</w:t>
      </w:r>
      <w:r w:rsidR="004178D4">
        <w:t xml:space="preserve">ette application sert en même </w:t>
      </w:r>
      <w:r>
        <w:t xml:space="preserve">temps </w:t>
      </w:r>
      <w:r w:rsidR="004178D4">
        <w:t>d’application de test</w:t>
      </w:r>
      <w:r>
        <w:t xml:space="preserve"> dans le cadre de l’expérimentation</w:t>
      </w:r>
      <w:r w:rsidR="004178D4">
        <w:t>.</w:t>
      </w:r>
    </w:p>
    <w:p w14:paraId="5D9D4F20" w14:textId="2C0EC2E7" w:rsidR="00AF5130" w:rsidRDefault="00AF5130" w:rsidP="00AF5130">
      <w:pPr>
        <w:keepNext/>
      </w:pPr>
      <w:r>
        <w:t>Le r</w:t>
      </w:r>
      <w:r w:rsidRPr="00AF5130">
        <w:t>accordement de PSC avec Microsoft Entra ID</w:t>
      </w:r>
      <w:r>
        <w:t xml:space="preserve"> suppose pour cette application :</w:t>
      </w:r>
    </w:p>
    <w:p w14:paraId="3A16410D" w14:textId="6EECC7DB" w:rsidR="00AF5130" w:rsidRDefault="00AF5130" w:rsidP="00F21058">
      <w:pPr>
        <w:pStyle w:val="Paragraphedeliste"/>
        <w:numPr>
          <w:ilvl w:val="0"/>
          <w:numId w:val="23"/>
        </w:numPr>
      </w:pPr>
      <w:r>
        <w:t xml:space="preserve">La déclaration préalable </w:t>
      </w:r>
      <w:r w:rsidR="00320B6B">
        <w:t xml:space="preserve">faite </w:t>
      </w:r>
      <w:r>
        <w:t>dans le locataire ANS ;</w:t>
      </w:r>
    </w:p>
    <w:p w14:paraId="68DF28D2" w14:textId="01712208" w:rsidR="00AF5130" w:rsidRPr="00EE6D04" w:rsidRDefault="00AF5130" w:rsidP="00F21058">
      <w:pPr>
        <w:pStyle w:val="Paragraphedeliste"/>
        <w:numPr>
          <w:ilvl w:val="0"/>
          <w:numId w:val="23"/>
        </w:numPr>
      </w:pPr>
      <w:r>
        <w:t>La déclaration dans un locataire propre à chaque ES.</w:t>
      </w:r>
    </w:p>
    <w:p w14:paraId="44FEC9F7" w14:textId="7D51CE14" w:rsidR="008F431E" w:rsidRDefault="002D7286" w:rsidP="00181F94">
      <w:pPr>
        <w:pStyle w:val="Titre3"/>
      </w:pPr>
      <w:r>
        <w:t xml:space="preserve">Déclaration </w:t>
      </w:r>
      <w:r w:rsidR="00AF5130">
        <w:t xml:space="preserve">préalable </w:t>
      </w:r>
      <w:r w:rsidR="00320B6B">
        <w:t xml:space="preserve">faite </w:t>
      </w:r>
      <w:r w:rsidR="00DE721E">
        <w:t>dans le</w:t>
      </w:r>
      <w:r w:rsidR="0030350A">
        <w:t xml:space="preserve"> locataire ANS</w:t>
      </w:r>
    </w:p>
    <w:p w14:paraId="662C6731" w14:textId="7EB6DFD8" w:rsidR="004222C9" w:rsidRDefault="004222C9" w:rsidP="004222C9">
      <w:r>
        <w:t>Dans une architecture multilocataire, l’inscription initiale de l’application réside dans le locataire utilisé par le développeur de l’application en tant que personne physique ou morale</w:t>
      </w:r>
      <w:r w:rsidR="00AF5130">
        <w:t>, ici l’ANS</w:t>
      </w:r>
      <w:r>
        <w:t xml:space="preserve">. Une première instance de cette application PSC se trouve donc </w:t>
      </w:r>
      <w:r w:rsidR="008975E8">
        <w:t xml:space="preserve">d’ores et </w:t>
      </w:r>
      <w:r w:rsidR="00AF5130">
        <w:t xml:space="preserve">déjà </w:t>
      </w:r>
      <w:r>
        <w:t xml:space="preserve">déclarée dans </w:t>
      </w:r>
      <w:r w:rsidR="00AF5130">
        <w:t>un</w:t>
      </w:r>
      <w:r>
        <w:t xml:space="preserve"> locat</w:t>
      </w:r>
      <w:r w:rsidR="00AF5130">
        <w:t xml:space="preserve">aire Microsoft Entra ID propre </w:t>
      </w:r>
      <w:r w:rsidR="008C415B">
        <w:t xml:space="preserve">aux </w:t>
      </w:r>
      <w:r w:rsidR="00AF5130">
        <w:t>environnement</w:t>
      </w:r>
      <w:r w:rsidR="008C415B">
        <w:t>s Bac à Sable et Production</w:t>
      </w:r>
      <w:r w:rsidR="00AF5130">
        <w:t xml:space="preserve"> de l’ANS</w:t>
      </w:r>
      <w:r w:rsidR="001A6B6B">
        <w:t>. </w:t>
      </w:r>
      <w:r w:rsidR="001A6B6B" w:rsidDel="001A6B6B">
        <w:t xml:space="preserve"> </w:t>
      </w:r>
      <w:r w:rsidR="00BD71B6">
        <w:t>Il s’agit de l’application PSC_BAS pour l’environnement Bac à sable.</w:t>
      </w:r>
    </w:p>
    <w:p w14:paraId="1CBA8BB9" w14:textId="3EA44D3D" w:rsidR="008C415B" w:rsidRDefault="004222C9" w:rsidP="004222C9">
      <w:r>
        <w:t>Lors</w:t>
      </w:r>
      <w:r w:rsidR="001A6B6B">
        <w:t xml:space="preserve"> de cette déclaration</w:t>
      </w:r>
      <w:r w:rsidR="008C415B">
        <w:t xml:space="preserve"> dans chacun de ces environnements</w:t>
      </w:r>
      <w:r w:rsidR="001A6B6B">
        <w:t xml:space="preserve">, cette </w:t>
      </w:r>
      <w:r>
        <w:t>application</w:t>
      </w:r>
      <w:r w:rsidR="001A6B6B">
        <w:t xml:space="preserve"> PSC</w:t>
      </w:r>
      <w:r w:rsidR="008975E8">
        <w:t xml:space="preserve"> </w:t>
      </w:r>
      <w:r w:rsidR="008C415B">
        <w:t>se voit attribuer</w:t>
      </w:r>
      <w:r w:rsidR="00B1055F">
        <w:t> :</w:t>
      </w:r>
    </w:p>
    <w:p w14:paraId="11B01108" w14:textId="55E4BD15" w:rsidR="001A6B6B" w:rsidRDefault="008C415B" w:rsidP="00CC328B">
      <w:pPr>
        <w:pStyle w:val="Paragraphedeliste"/>
        <w:numPr>
          <w:ilvl w:val="0"/>
          <w:numId w:val="28"/>
        </w:numPr>
      </w:pPr>
      <w:r>
        <w:t>Un nom d’application</w:t>
      </w:r>
      <w:r w:rsidR="003E186C">
        <w:t>, également appelé</w:t>
      </w:r>
      <w:r>
        <w:t xml:space="preserve"> </w:t>
      </w:r>
      <w:r w:rsidR="003E186C">
        <w:t xml:space="preserve">URI de l'ID de l'application, </w:t>
      </w:r>
      <w:r>
        <w:t xml:space="preserve">par l’ANS. </w:t>
      </w:r>
      <w:r w:rsidR="008975E8">
        <w:t>C</w:t>
      </w:r>
      <w:r w:rsidR="001A6B6B">
        <w:t>e</w:t>
      </w:r>
      <w:r w:rsidR="003E186C">
        <w:t xml:space="preserve"> nom</w:t>
      </w:r>
      <w:r w:rsidR="004222C9">
        <w:t xml:space="preserve"> de l'application </w:t>
      </w:r>
      <w:r w:rsidR="008975E8">
        <w:t xml:space="preserve">est </w:t>
      </w:r>
      <w:r w:rsidR="001A6B6B">
        <w:t xml:space="preserve">non seulement globalement unique au locataire de l’ANS </w:t>
      </w:r>
      <w:r>
        <w:t xml:space="preserve">considéré (environnement Bac à Sable vs. environnement Production) </w:t>
      </w:r>
      <w:r w:rsidR="001A6B6B">
        <w:t xml:space="preserve">mais </w:t>
      </w:r>
      <w:r w:rsidR="008975E8">
        <w:t xml:space="preserve">doit </w:t>
      </w:r>
      <w:r w:rsidR="001A6B6B">
        <w:t>également</w:t>
      </w:r>
      <w:r w:rsidR="008975E8">
        <w:t xml:space="preserve"> l’être </w:t>
      </w:r>
      <w:r w:rsidR="001A6B6B">
        <w:t xml:space="preserve"> pour tous les locataires </w:t>
      </w:r>
      <w:r>
        <w:t>Microsoft Entra ID</w:t>
      </w:r>
      <w:r w:rsidR="001A6B6B">
        <w:t>; ce qui garantit que Microsoft Entra ID pu</w:t>
      </w:r>
      <w:r w:rsidR="008975E8">
        <w:t>isse</w:t>
      </w:r>
      <w:r w:rsidR="001A6B6B">
        <w:t xml:space="preserve"> trouver l</w:t>
      </w:r>
      <w:r>
        <w:t xml:space="preserve">adite </w:t>
      </w:r>
      <w:r w:rsidR="001A6B6B">
        <w:t xml:space="preserve">application </w:t>
      </w:r>
      <w:r>
        <w:t xml:space="preserve">PSC </w:t>
      </w:r>
      <w:r w:rsidR="001A6B6B">
        <w:t>dans tous les locataires</w:t>
      </w:r>
      <w:r w:rsidR="008975E8">
        <w:t>.</w:t>
      </w:r>
    </w:p>
    <w:p w14:paraId="3C020887" w14:textId="593FF0CB" w:rsidR="008C415B" w:rsidRPr="003E186C" w:rsidRDefault="008C415B" w:rsidP="00CC328B">
      <w:pPr>
        <w:pStyle w:val="Paragraphedeliste"/>
        <w:numPr>
          <w:ilvl w:val="0"/>
          <w:numId w:val="28"/>
        </w:numPr>
        <w:rPr>
          <w:rFonts w:cs="Arial"/>
          <w:szCs w:val="20"/>
        </w:rPr>
      </w:pPr>
      <w:r>
        <w:rPr>
          <w:rStyle w:val="normaltextrun"/>
          <w:szCs w:val="20"/>
        </w:rPr>
        <w:t xml:space="preserve">Un </w:t>
      </w:r>
      <w:r w:rsidR="003E186C">
        <w:rPr>
          <w:rStyle w:val="normaltextrun"/>
          <w:szCs w:val="20"/>
        </w:rPr>
        <w:t xml:space="preserve">identifiant d’application ou </w:t>
      </w:r>
      <w:r w:rsidRPr="00BF13AF">
        <w:rPr>
          <w:rFonts w:cs="Arial"/>
          <w:szCs w:val="20"/>
        </w:rPr>
        <w:t>ID d’application (client)</w:t>
      </w:r>
      <w:r w:rsidR="003E186C">
        <w:rPr>
          <w:rFonts w:cs="Arial"/>
          <w:szCs w:val="20"/>
        </w:rPr>
        <w:t xml:space="preserve"> </w:t>
      </w:r>
      <w:r w:rsidR="003E186C">
        <w:rPr>
          <w:rStyle w:val="normaltextrun"/>
          <w:szCs w:val="20"/>
        </w:rPr>
        <w:t>à l’issue de</w:t>
      </w:r>
      <w:r>
        <w:rPr>
          <w:rStyle w:val="normaltextrun"/>
          <w:szCs w:val="20"/>
        </w:rPr>
        <w:t xml:space="preserve"> </w:t>
      </w:r>
      <w:r>
        <w:t>l</w:t>
      </w:r>
      <w:r>
        <w:rPr>
          <w:rStyle w:val="normaltextrun"/>
          <w:color w:val="000000"/>
          <w:szCs w:val="20"/>
          <w:shd w:val="clear" w:color="auto" w:fill="FFFFFF"/>
        </w:rPr>
        <w:t xml:space="preserve">’expérience </w:t>
      </w:r>
      <w:r w:rsidRPr="00CC328B">
        <w:rPr>
          <w:rStyle w:val="normaltextrun"/>
          <w:rFonts w:ascii="Segoe UI Semibold" w:hAnsi="Segoe UI Semibold" w:cs="Segoe UI Semibold"/>
          <w:color w:val="000000"/>
          <w:szCs w:val="20"/>
          <w:shd w:val="clear" w:color="auto" w:fill="FFFFFF"/>
        </w:rPr>
        <w:t>Inscriptions d’applications</w:t>
      </w:r>
      <w:r>
        <w:rPr>
          <w:rStyle w:val="normaltextrun"/>
          <w:color w:val="000000"/>
          <w:szCs w:val="20"/>
          <w:shd w:val="clear" w:color="auto" w:fill="FFFFFF"/>
        </w:rPr>
        <w:t xml:space="preserve"> du centre d’administration Microsoft Entra</w:t>
      </w:r>
      <w:r w:rsidRPr="003E186C">
        <w:rPr>
          <w:rFonts w:cs="Arial"/>
          <w:szCs w:val="20"/>
        </w:rPr>
        <w:t>.</w:t>
      </w:r>
    </w:p>
    <w:p w14:paraId="3AF6C232" w14:textId="14795929" w:rsidR="008C415B" w:rsidRDefault="008C415B" w:rsidP="008C415B">
      <w:pPr>
        <w:rPr>
          <w:rFonts w:ascii="Arial" w:hAnsi="Arial" w:cstheme="minorBidi"/>
        </w:rPr>
      </w:pPr>
      <w:r>
        <w:t>A date</w:t>
      </w:r>
      <w:r w:rsidR="003E186C">
        <w:t>,</w:t>
      </w:r>
      <w:r>
        <w:t xml:space="preserve"> les applications PSC disponibles pour les locataires Entra ID de l’ANS sont les suivantes :</w:t>
      </w:r>
    </w:p>
    <w:tbl>
      <w:tblPr>
        <w:tblStyle w:val="TableauListe7Couleur"/>
        <w:tblW w:w="10348" w:type="dxa"/>
        <w:tblLook w:val="0420" w:firstRow="1" w:lastRow="0" w:firstColumn="0" w:lastColumn="0" w:noHBand="0" w:noVBand="1"/>
      </w:tblPr>
      <w:tblGrid>
        <w:gridCol w:w="1843"/>
        <w:gridCol w:w="2126"/>
        <w:gridCol w:w="6379"/>
      </w:tblGrid>
      <w:tr w:rsidR="008C415B" w:rsidRPr="007933A6" w14:paraId="73A584B8" w14:textId="77777777" w:rsidTr="008C415B">
        <w:trPr>
          <w:cnfStyle w:val="100000000000" w:firstRow="1" w:lastRow="0" w:firstColumn="0" w:lastColumn="0" w:oddVBand="0" w:evenVBand="0" w:oddHBand="0" w:evenHBand="0" w:firstRowFirstColumn="0" w:firstRowLastColumn="0" w:lastRowFirstColumn="0" w:lastRowLastColumn="0"/>
        </w:trPr>
        <w:tc>
          <w:tcPr>
            <w:tcW w:w="1843" w:type="dxa"/>
          </w:tcPr>
          <w:p w14:paraId="02E7A4B4" w14:textId="1642BBEA" w:rsidR="008C415B" w:rsidRPr="008C415B" w:rsidRDefault="008C415B" w:rsidP="00CA3ED5">
            <w:pPr>
              <w:spacing w:before="60" w:after="60"/>
              <w:rPr>
                <w:rFonts w:ascii="Segoe UI Semibold" w:hAnsi="Segoe UI Semibold" w:cs="Segoe UI Semibold"/>
                <w:sz w:val="18"/>
                <w:szCs w:val="18"/>
              </w:rPr>
            </w:pPr>
            <w:r w:rsidRPr="008C415B">
              <w:rPr>
                <w:rFonts w:ascii="Segoe UI Semibold" w:hAnsi="Segoe UI Semibold" w:cs="Segoe UI Semibold"/>
                <w:i w:val="0"/>
                <w:iCs w:val="0"/>
                <w:color w:val="333333"/>
                <w:sz w:val="18"/>
                <w:szCs w:val="18"/>
              </w:rPr>
              <w:t>Environnement</w:t>
            </w:r>
          </w:p>
        </w:tc>
        <w:tc>
          <w:tcPr>
            <w:tcW w:w="2126" w:type="dxa"/>
          </w:tcPr>
          <w:p w14:paraId="0BA64045" w14:textId="5CBF99D5" w:rsidR="008C415B" w:rsidRPr="008C415B" w:rsidRDefault="008C415B" w:rsidP="00CA3ED5">
            <w:pPr>
              <w:spacing w:before="60" w:after="60"/>
              <w:rPr>
                <w:sz w:val="18"/>
                <w:szCs w:val="18"/>
              </w:rPr>
            </w:pPr>
            <w:r>
              <w:rPr>
                <w:rFonts w:ascii="Segoe UI Semibold" w:hAnsi="Segoe UI Semibold" w:cs="Segoe UI Semibold"/>
                <w:i w:val="0"/>
                <w:iCs w:val="0"/>
                <w:color w:val="333333"/>
                <w:sz w:val="18"/>
                <w:szCs w:val="18"/>
              </w:rPr>
              <w:t>Nom</w:t>
            </w:r>
            <w:r w:rsidRPr="008C415B">
              <w:rPr>
                <w:rFonts w:ascii="Segoe UI Semibold" w:hAnsi="Segoe UI Semibold" w:cs="Segoe UI Semibold"/>
                <w:i w:val="0"/>
                <w:iCs w:val="0"/>
                <w:color w:val="333333"/>
                <w:sz w:val="18"/>
                <w:szCs w:val="18"/>
              </w:rPr>
              <w:t xml:space="preserve"> de l'application</w:t>
            </w:r>
          </w:p>
        </w:tc>
        <w:tc>
          <w:tcPr>
            <w:tcW w:w="6379" w:type="dxa"/>
          </w:tcPr>
          <w:p w14:paraId="03FC575C" w14:textId="27B4FBE1" w:rsidR="008C415B" w:rsidRPr="008C415B" w:rsidRDefault="003E186C" w:rsidP="00CA3ED5">
            <w:pPr>
              <w:spacing w:before="60" w:after="60"/>
              <w:rPr>
                <w:sz w:val="18"/>
                <w:szCs w:val="18"/>
              </w:rPr>
            </w:pPr>
            <w:r w:rsidRPr="00CC328B">
              <w:rPr>
                <w:rFonts w:ascii="Segoe UI Semibold" w:hAnsi="Segoe UI Semibold" w:cs="Segoe UI Semibold"/>
                <w:color w:val="333333"/>
                <w:sz w:val="18"/>
                <w:szCs w:val="18"/>
              </w:rPr>
              <w:t>ID d’application (client)</w:t>
            </w:r>
          </w:p>
        </w:tc>
      </w:tr>
      <w:tr w:rsidR="008C415B" w:rsidRPr="009B644E" w14:paraId="1A00CE00" w14:textId="77777777" w:rsidTr="008C415B">
        <w:trPr>
          <w:cnfStyle w:val="000000100000" w:firstRow="0" w:lastRow="0" w:firstColumn="0" w:lastColumn="0" w:oddVBand="0" w:evenVBand="0" w:oddHBand="1" w:evenHBand="0" w:firstRowFirstColumn="0" w:firstRowLastColumn="0" w:lastRowFirstColumn="0" w:lastRowLastColumn="0"/>
        </w:trPr>
        <w:tc>
          <w:tcPr>
            <w:tcW w:w="1843" w:type="dxa"/>
          </w:tcPr>
          <w:p w14:paraId="3B238AA1" w14:textId="311FFFA9" w:rsidR="008C415B" w:rsidRPr="008C415B" w:rsidRDefault="008C415B" w:rsidP="00CA3ED5">
            <w:pPr>
              <w:spacing w:before="60" w:after="60"/>
              <w:rPr>
                <w:rFonts w:ascii="Segoe UI Semibold" w:hAnsi="Segoe UI Semibold" w:cs="Segoe UI Semibold"/>
                <w:i/>
                <w:iCs/>
                <w:color w:val="333333"/>
                <w:sz w:val="18"/>
                <w:szCs w:val="18"/>
              </w:rPr>
            </w:pPr>
            <w:r w:rsidRPr="00CC328B">
              <w:rPr>
                <w:sz w:val="18"/>
                <w:szCs w:val="18"/>
              </w:rPr>
              <w:t>Bac à Sable</w:t>
            </w:r>
          </w:p>
        </w:tc>
        <w:tc>
          <w:tcPr>
            <w:tcW w:w="2126" w:type="dxa"/>
          </w:tcPr>
          <w:p w14:paraId="5D8A0A30" w14:textId="240B2303" w:rsidR="008C415B" w:rsidRPr="008C415B" w:rsidRDefault="008C415B" w:rsidP="00CA3ED5">
            <w:pPr>
              <w:spacing w:before="60" w:after="60"/>
              <w:rPr>
                <w:color w:val="333333"/>
                <w:sz w:val="18"/>
                <w:szCs w:val="18"/>
              </w:rPr>
            </w:pPr>
            <w:r w:rsidRPr="00CC328B">
              <w:rPr>
                <w:sz w:val="18"/>
                <w:szCs w:val="18"/>
              </w:rPr>
              <w:t>PSC_BAS</w:t>
            </w:r>
          </w:p>
        </w:tc>
        <w:tc>
          <w:tcPr>
            <w:tcW w:w="6379" w:type="dxa"/>
          </w:tcPr>
          <w:p w14:paraId="13B5AE7A" w14:textId="42E4416E" w:rsidR="008C415B" w:rsidRPr="00CC328B" w:rsidRDefault="008C415B" w:rsidP="00CA3ED5">
            <w:pPr>
              <w:spacing w:before="60" w:after="60"/>
              <w:rPr>
                <w:sz w:val="18"/>
                <w:szCs w:val="18"/>
                <w:lang w:val="en-US"/>
              </w:rPr>
            </w:pPr>
            <w:r w:rsidRPr="00CC328B">
              <w:rPr>
                <w:sz w:val="18"/>
                <w:szCs w:val="18"/>
                <w:lang w:val="en-US"/>
              </w:rPr>
              <w:t>99383c77-0bb9-41f0-96e1-b72ad6eca607</w:t>
            </w:r>
          </w:p>
        </w:tc>
      </w:tr>
      <w:tr w:rsidR="008C415B" w:rsidRPr="007933A6" w14:paraId="5B73B23D" w14:textId="77777777" w:rsidTr="00CC328B">
        <w:tc>
          <w:tcPr>
            <w:tcW w:w="1843" w:type="dxa"/>
          </w:tcPr>
          <w:p w14:paraId="7FC6A2DE" w14:textId="2B89CB44" w:rsidR="008C415B" w:rsidRPr="008C415B" w:rsidRDefault="008C415B" w:rsidP="00CA3ED5">
            <w:pPr>
              <w:spacing w:before="60" w:after="60"/>
              <w:rPr>
                <w:rFonts w:ascii="Segoe UI Semibold" w:hAnsi="Segoe UI Semibold" w:cs="Segoe UI Semibold"/>
                <w:sz w:val="18"/>
                <w:szCs w:val="18"/>
              </w:rPr>
            </w:pPr>
            <w:r w:rsidRPr="00CC328B">
              <w:rPr>
                <w:sz w:val="18"/>
                <w:szCs w:val="18"/>
              </w:rPr>
              <w:t>Production</w:t>
            </w:r>
          </w:p>
        </w:tc>
        <w:tc>
          <w:tcPr>
            <w:tcW w:w="2126" w:type="dxa"/>
          </w:tcPr>
          <w:p w14:paraId="0263193C" w14:textId="0343B033" w:rsidR="008C415B" w:rsidRPr="00CC328B" w:rsidRDefault="008C415B" w:rsidP="00CA3ED5">
            <w:pPr>
              <w:spacing w:before="60" w:after="60"/>
              <w:rPr>
                <w:sz w:val="18"/>
                <w:szCs w:val="18"/>
                <w:lang w:val="en-US"/>
              </w:rPr>
            </w:pPr>
            <w:r w:rsidRPr="00B1055F">
              <w:rPr>
                <w:sz w:val="18"/>
                <w:szCs w:val="18"/>
                <w:highlight w:val="yellow"/>
              </w:rPr>
              <w:t>TBD</w:t>
            </w:r>
          </w:p>
        </w:tc>
        <w:tc>
          <w:tcPr>
            <w:tcW w:w="6379" w:type="dxa"/>
          </w:tcPr>
          <w:p w14:paraId="2ECBCC91" w14:textId="3B9716E2" w:rsidR="008C415B" w:rsidRPr="008C415B" w:rsidRDefault="008C415B" w:rsidP="00CA3ED5">
            <w:pPr>
              <w:spacing w:before="60" w:after="60"/>
              <w:rPr>
                <w:sz w:val="18"/>
                <w:szCs w:val="18"/>
              </w:rPr>
            </w:pPr>
            <w:r w:rsidRPr="00B1055F">
              <w:rPr>
                <w:sz w:val="18"/>
                <w:szCs w:val="18"/>
                <w:highlight w:val="yellow"/>
              </w:rPr>
              <w:t>TBD</w:t>
            </w:r>
          </w:p>
        </w:tc>
      </w:tr>
    </w:tbl>
    <w:p w14:paraId="019ECA00" w14:textId="27A9CB96" w:rsidR="00DB7C86" w:rsidRDefault="00DB7C86" w:rsidP="00181F94">
      <w:pPr>
        <w:pStyle w:val="Titre3"/>
      </w:pPr>
      <w:r>
        <w:lastRenderedPageBreak/>
        <w:t xml:space="preserve">Déclaration dans un locataire </w:t>
      </w:r>
      <w:r w:rsidR="008B146C">
        <w:t>propre à chaque</w:t>
      </w:r>
      <w:r w:rsidR="006D2BAB">
        <w:t xml:space="preserve"> ES</w:t>
      </w:r>
      <w:r w:rsidR="008B146C">
        <w:t xml:space="preserve"> </w:t>
      </w:r>
    </w:p>
    <w:p w14:paraId="09790D00" w14:textId="53905215" w:rsidR="004B134C" w:rsidRDefault="004222C9" w:rsidP="004222C9">
      <w:r>
        <w:t xml:space="preserve">Ladite application </w:t>
      </w:r>
      <w:r w:rsidR="008975E8">
        <w:t>PSC</w:t>
      </w:r>
      <w:r w:rsidR="00BD71B6">
        <w:t>_BAS</w:t>
      </w:r>
      <w:r w:rsidR="008975E8">
        <w:t xml:space="preserve"> </w:t>
      </w:r>
      <w:r>
        <w:t xml:space="preserve">doit également être déclarée </w:t>
      </w:r>
      <w:r w:rsidR="008975E8">
        <w:t xml:space="preserve">à son tour </w:t>
      </w:r>
      <w:r>
        <w:t xml:space="preserve">dans </w:t>
      </w:r>
      <w:r w:rsidR="004B134C">
        <w:t>le</w:t>
      </w:r>
      <w:r>
        <w:t xml:space="preserve"> </w:t>
      </w:r>
      <w:r w:rsidRPr="00DC13CA">
        <w:rPr>
          <w:rFonts w:cs="Arial"/>
        </w:rPr>
        <w:t>locataire de l’</w:t>
      </w:r>
      <w:r>
        <w:rPr>
          <w:rFonts w:cs="Arial"/>
        </w:rPr>
        <w:t>ES</w:t>
      </w:r>
      <w:r>
        <w:t xml:space="preserve"> </w:t>
      </w:r>
      <w:r w:rsidR="004B134C">
        <w:t>ayant fait l’objet d</w:t>
      </w:r>
      <w:r w:rsidR="008975E8">
        <w:t>’</w:t>
      </w:r>
      <w:r w:rsidR="004B134C">
        <w:t>u</w:t>
      </w:r>
      <w:r w:rsidR="008975E8">
        <w:t>ne</w:t>
      </w:r>
      <w:r w:rsidR="004B134C">
        <w:t xml:space="preserve"> </w:t>
      </w:r>
      <w:r w:rsidR="008975E8">
        <w:rPr>
          <w:rFonts w:ascii="Segoe UI Semibold" w:hAnsi="Segoe UI Semibold" w:cs="Segoe UI Semibold"/>
        </w:rPr>
        <w:t>i</w:t>
      </w:r>
      <w:r w:rsidR="008975E8" w:rsidRPr="004B134C">
        <w:rPr>
          <w:rFonts w:ascii="Segoe UI Semibold" w:hAnsi="Segoe UI Semibold" w:cs="Segoe UI Semibold"/>
        </w:rPr>
        <w:t>n</w:t>
      </w:r>
      <w:r w:rsidR="008975E8">
        <w:rPr>
          <w:rFonts w:ascii="Segoe UI Semibold" w:hAnsi="Segoe UI Semibold" w:cs="Segoe UI Semibold"/>
        </w:rPr>
        <w:t>scription</w:t>
      </w:r>
      <w:r w:rsidR="004B134C">
        <w:rPr>
          <w:rFonts w:ascii="Segoe UI Semibold" w:hAnsi="Segoe UI Semibold" w:cs="Segoe UI Semibold"/>
        </w:rPr>
        <w:t xml:space="preserve"> auprès de l’ANS, Cf. section </w:t>
      </w:r>
      <w:r w:rsidR="004B134C">
        <w:rPr>
          <w:rFonts w:ascii="Segoe UI Semibold" w:hAnsi="Segoe UI Semibold" w:cs="Segoe UI Semibold"/>
          <w:color w:val="2B579A"/>
          <w:shd w:val="clear" w:color="auto" w:fill="E6E6E6"/>
        </w:rPr>
        <w:fldChar w:fldCharType="begin"/>
      </w:r>
      <w:r w:rsidR="004B134C">
        <w:rPr>
          <w:rFonts w:ascii="Segoe UI Semibold" w:hAnsi="Segoe UI Semibold" w:cs="Segoe UI Semibold"/>
        </w:rPr>
        <w:instrText xml:space="preserve"> REF _Ref155873256 \r \h </w:instrText>
      </w:r>
      <w:r w:rsidR="004B134C">
        <w:rPr>
          <w:rFonts w:ascii="Segoe UI Semibold" w:hAnsi="Segoe UI Semibold" w:cs="Segoe UI Semibold"/>
          <w:color w:val="2B579A"/>
          <w:shd w:val="clear" w:color="auto" w:fill="E6E6E6"/>
        </w:rPr>
      </w:r>
      <w:r w:rsidR="004B134C">
        <w:rPr>
          <w:rFonts w:ascii="Segoe UI Semibold" w:hAnsi="Segoe UI Semibold" w:cs="Segoe UI Semibold"/>
          <w:color w:val="2B579A"/>
          <w:shd w:val="clear" w:color="auto" w:fill="E6E6E6"/>
        </w:rPr>
        <w:fldChar w:fldCharType="separate"/>
      </w:r>
      <w:r w:rsidR="004B134C">
        <w:rPr>
          <w:rFonts w:ascii="Segoe UI Semibold" w:hAnsi="Segoe UI Semibold" w:cs="Segoe UI Semibold"/>
        </w:rPr>
        <w:t>2.1</w:t>
      </w:r>
      <w:r w:rsidR="004B134C">
        <w:rPr>
          <w:rFonts w:ascii="Segoe UI Semibold" w:hAnsi="Segoe UI Semibold" w:cs="Segoe UI Semibold"/>
          <w:color w:val="2B579A"/>
          <w:shd w:val="clear" w:color="auto" w:fill="E6E6E6"/>
        </w:rPr>
        <w:fldChar w:fldCharType="end"/>
      </w:r>
      <w:r w:rsidR="004B134C">
        <w:rPr>
          <w:rFonts w:ascii="Segoe UI Semibold" w:hAnsi="Segoe UI Semibold" w:cs="Segoe UI Semibold"/>
        </w:rPr>
        <w:t xml:space="preserve"> </w:t>
      </w:r>
      <w:r w:rsidR="004B134C" w:rsidRPr="004B134C">
        <w:rPr>
          <w:rFonts w:ascii="Segoe UI Semibold" w:hAnsi="Segoe UI Semibold" w:cs="Segoe UI Semibold"/>
          <w:color w:val="2B579A"/>
          <w:shd w:val="clear" w:color="auto" w:fill="E6E6E6"/>
        </w:rPr>
        <w:fldChar w:fldCharType="begin"/>
      </w:r>
      <w:r w:rsidR="004B134C" w:rsidRPr="004B134C">
        <w:rPr>
          <w:rFonts w:ascii="Segoe UI Semibold" w:hAnsi="Segoe UI Semibold" w:cs="Segoe UI Semibold"/>
        </w:rPr>
        <w:instrText xml:space="preserve"> REF _Ref155873256 \h </w:instrText>
      </w:r>
      <w:r w:rsidR="004B134C">
        <w:rPr>
          <w:rFonts w:ascii="Segoe UI Semibold" w:hAnsi="Segoe UI Semibold" w:cs="Segoe UI Semibold"/>
        </w:rPr>
        <w:instrText xml:space="preserve"> \* MERGEFORMAT </w:instrText>
      </w:r>
      <w:r w:rsidR="004B134C" w:rsidRPr="004B134C">
        <w:rPr>
          <w:rFonts w:ascii="Segoe UI Semibold" w:hAnsi="Segoe UI Semibold" w:cs="Segoe UI Semibold"/>
          <w:color w:val="2B579A"/>
          <w:shd w:val="clear" w:color="auto" w:fill="E6E6E6"/>
        </w:rPr>
      </w:r>
      <w:r w:rsidR="004B134C" w:rsidRPr="004B134C">
        <w:rPr>
          <w:rFonts w:ascii="Segoe UI Semibold" w:hAnsi="Segoe UI Semibold" w:cs="Segoe UI Semibold"/>
          <w:color w:val="2B579A"/>
          <w:shd w:val="clear" w:color="auto" w:fill="E6E6E6"/>
        </w:rPr>
        <w:fldChar w:fldCharType="separate"/>
      </w:r>
      <w:r w:rsidR="008975E8" w:rsidRPr="00CC328B">
        <w:rPr>
          <w:rFonts w:ascii="Segoe UI Semibold" w:hAnsi="Segoe UI Semibold" w:cs="Segoe UI Semibold"/>
        </w:rPr>
        <w:t>Inscription auprès de l’ANS</w:t>
      </w:r>
      <w:r w:rsidR="004B134C" w:rsidRPr="004B134C">
        <w:rPr>
          <w:rFonts w:ascii="Segoe UI Semibold" w:hAnsi="Segoe UI Semibold" w:cs="Segoe UI Semibold"/>
          <w:color w:val="2B579A"/>
          <w:shd w:val="clear" w:color="auto" w:fill="E6E6E6"/>
        </w:rPr>
        <w:fldChar w:fldCharType="end"/>
      </w:r>
      <w:r w:rsidR="004B134C">
        <w:rPr>
          <w:rFonts w:ascii="Segoe UI Semibold" w:hAnsi="Segoe UI Semibold" w:cs="Segoe UI Semibold"/>
        </w:rPr>
        <w:t>.</w:t>
      </w:r>
    </w:p>
    <w:p w14:paraId="21981BE6" w14:textId="53013016" w:rsidR="004222C9" w:rsidRDefault="008975E8" w:rsidP="004222C9">
      <w:r>
        <w:t xml:space="preserve">Une telle </w:t>
      </w:r>
      <w:r w:rsidR="004B134C">
        <w:t xml:space="preserve">déclaration s’effectue au </w:t>
      </w:r>
      <w:r w:rsidR="004222C9">
        <w:t>travers d’une action d’administration</w:t>
      </w:r>
      <w:r w:rsidR="004B134C">
        <w:t xml:space="preserve"> dans ce locataire de l’ES</w:t>
      </w:r>
      <w:r w:rsidR="004222C9">
        <w:t xml:space="preserve">. </w:t>
      </w:r>
    </w:p>
    <w:p w14:paraId="6372FF0C" w14:textId="1A7782BA" w:rsidR="004222C9" w:rsidRDefault="004B134C" w:rsidP="004222C9">
      <w:r>
        <w:t xml:space="preserve">Cette </w:t>
      </w:r>
      <w:r w:rsidR="004222C9">
        <w:t xml:space="preserve">application </w:t>
      </w:r>
      <w:r w:rsidR="004222C9" w:rsidRPr="000F14DF">
        <w:t>requi</w:t>
      </w:r>
      <w:r w:rsidR="004222C9">
        <w:t>er</w:t>
      </w:r>
      <w:r w:rsidR="004222C9" w:rsidRPr="000F14DF">
        <w:t xml:space="preserve">t </w:t>
      </w:r>
      <w:r>
        <w:t xml:space="preserve">en effet </w:t>
      </w:r>
      <w:r w:rsidR="004222C9" w:rsidRPr="000F14DF">
        <w:t xml:space="preserve">le consentement d’un administrateur pour pouvoir accordées </w:t>
      </w:r>
      <w:r w:rsidR="004222C9">
        <w:t xml:space="preserve">certaines permissions </w:t>
      </w:r>
      <w:r w:rsidR="004222C9" w:rsidRPr="000F14DF">
        <w:t>au sein d</w:t>
      </w:r>
      <w:r>
        <w:t>u</w:t>
      </w:r>
      <w:r w:rsidR="004222C9" w:rsidRPr="000F14DF">
        <w:t xml:space="preserve"> locataire</w:t>
      </w:r>
      <w:r w:rsidR="004222C9">
        <w:t xml:space="preserve"> de l’ES</w:t>
      </w:r>
      <w:r w:rsidR="004222C9" w:rsidRPr="000F14DF">
        <w:t>.</w:t>
      </w:r>
      <w:r w:rsidR="004222C9">
        <w:t xml:space="preserve"> </w:t>
      </w:r>
      <w:r w:rsidR="004222C9" w:rsidRPr="00077463">
        <w:t>Si un simple utilisateur ou un PS tente de se connecter à l’application PSC avant que ce consentement ne soit donnée et cette déclaration effectué, un message d’erreur indiquant que l’utilisateur n’est pas en mesure de donner son consentement s’affiche et demande de se connecter avec un compte disposant de privilèges d’administration.</w:t>
      </w:r>
    </w:p>
    <w:p w14:paraId="7EAF5F90" w14:textId="52E976DC" w:rsidR="004B134C" w:rsidRDefault="004B134C" w:rsidP="009F0C7D">
      <w:pPr>
        <w:pStyle w:val="TBLTitre"/>
      </w:pPr>
      <w:r>
        <w:t>Consentement préalable de l’administrateur</w:t>
      </w:r>
    </w:p>
    <w:p w14:paraId="146C685E" w14:textId="3F538BEE" w:rsidR="00C7406E" w:rsidRPr="00220173" w:rsidRDefault="00C7406E" w:rsidP="00C7406E">
      <w:r>
        <w:t>Les</w:t>
      </w:r>
      <w:r w:rsidRPr="00220173">
        <w:t xml:space="preserve"> autorisations </w:t>
      </w:r>
      <w:r>
        <w:t xml:space="preserve">de </w:t>
      </w:r>
      <w:r w:rsidRPr="00631BAF">
        <w:t xml:space="preserve">l’application </w:t>
      </w:r>
      <w:r w:rsidR="00BD71B6" w:rsidRPr="00631BAF">
        <w:t xml:space="preserve">multilocataire </w:t>
      </w:r>
      <w:r>
        <w:t xml:space="preserve">PSC </w:t>
      </w:r>
      <w:r w:rsidRPr="00220173">
        <w:t>requièrent le consentement d’un administrateur pour pouvoir être accordées au sein d’un locataire.</w:t>
      </w:r>
      <w:r>
        <w:t xml:space="preserve"> Ces autorisations s’inscrivent plus largement </w:t>
      </w:r>
      <w:r w:rsidR="00DA0972">
        <w:t>dans le cadre d</w:t>
      </w:r>
      <w:r w:rsidR="008975E8">
        <w:t>e l’inscription</w:t>
      </w:r>
      <w:r w:rsidR="00DA0972">
        <w:t xml:space="preserve"> </w:t>
      </w:r>
      <w:r>
        <w:t>avec l’ANS</w:t>
      </w:r>
      <w:r w:rsidR="00DA0972">
        <w:t xml:space="preserve">, Cf. section </w:t>
      </w:r>
      <w:r w:rsidR="00DA0972" w:rsidRPr="00DA0972">
        <w:rPr>
          <w:rFonts w:ascii="Segoe UI Semibold" w:hAnsi="Segoe UI Semibold" w:cs="Segoe UI Semibold"/>
          <w:color w:val="2B579A"/>
          <w:shd w:val="clear" w:color="auto" w:fill="E6E6E6"/>
        </w:rPr>
        <w:fldChar w:fldCharType="begin"/>
      </w:r>
      <w:r w:rsidR="00DA0972" w:rsidRPr="00DA0972">
        <w:rPr>
          <w:rFonts w:ascii="Segoe UI Semibold" w:hAnsi="Segoe UI Semibold" w:cs="Segoe UI Semibold"/>
        </w:rPr>
        <w:instrText xml:space="preserve"> REF _Ref155873256 \r \h </w:instrText>
      </w:r>
      <w:r w:rsidR="00DA0972">
        <w:rPr>
          <w:rFonts w:ascii="Segoe UI Semibold" w:hAnsi="Segoe UI Semibold" w:cs="Segoe UI Semibold"/>
        </w:rPr>
        <w:instrText xml:space="preserve"> \* MERGEFORMAT </w:instrText>
      </w:r>
      <w:r w:rsidR="00DA0972" w:rsidRPr="00DA0972">
        <w:rPr>
          <w:rFonts w:ascii="Segoe UI Semibold" w:hAnsi="Segoe UI Semibold" w:cs="Segoe UI Semibold"/>
          <w:color w:val="2B579A"/>
          <w:shd w:val="clear" w:color="auto" w:fill="E6E6E6"/>
        </w:rPr>
      </w:r>
      <w:r w:rsidR="00DA0972" w:rsidRPr="00DA0972">
        <w:rPr>
          <w:rFonts w:ascii="Segoe UI Semibold" w:hAnsi="Segoe UI Semibold" w:cs="Segoe UI Semibold"/>
          <w:color w:val="2B579A"/>
          <w:shd w:val="clear" w:color="auto" w:fill="E6E6E6"/>
        </w:rPr>
        <w:fldChar w:fldCharType="separate"/>
      </w:r>
      <w:r w:rsidR="00DA0972" w:rsidRPr="00DA0972">
        <w:rPr>
          <w:rFonts w:ascii="Segoe UI Semibold" w:hAnsi="Segoe UI Semibold" w:cs="Segoe UI Semibold"/>
        </w:rPr>
        <w:t>2.1</w:t>
      </w:r>
      <w:r w:rsidR="00DA0972" w:rsidRPr="00DA0972">
        <w:rPr>
          <w:rFonts w:ascii="Segoe UI Semibold" w:hAnsi="Segoe UI Semibold" w:cs="Segoe UI Semibold"/>
          <w:color w:val="2B579A"/>
          <w:shd w:val="clear" w:color="auto" w:fill="E6E6E6"/>
        </w:rPr>
        <w:fldChar w:fldCharType="end"/>
      </w:r>
      <w:r w:rsidR="00DA0972" w:rsidRPr="00DA0972">
        <w:rPr>
          <w:rFonts w:ascii="Segoe UI Semibold" w:hAnsi="Segoe UI Semibold" w:cs="Segoe UI Semibold"/>
        </w:rPr>
        <w:t xml:space="preserve"> </w:t>
      </w:r>
      <w:r w:rsidR="00DA0972" w:rsidRPr="00DA0972">
        <w:rPr>
          <w:rFonts w:ascii="Segoe UI Semibold" w:hAnsi="Segoe UI Semibold" w:cs="Segoe UI Semibold"/>
          <w:color w:val="2B579A"/>
          <w:shd w:val="clear" w:color="auto" w:fill="E6E6E6"/>
        </w:rPr>
        <w:fldChar w:fldCharType="begin"/>
      </w:r>
      <w:r w:rsidR="00DA0972" w:rsidRPr="00DA0972">
        <w:rPr>
          <w:rFonts w:ascii="Segoe UI Semibold" w:hAnsi="Segoe UI Semibold" w:cs="Segoe UI Semibold"/>
        </w:rPr>
        <w:instrText xml:space="preserve"> REF _Ref155873256 \h </w:instrText>
      </w:r>
      <w:r w:rsidR="00DA0972">
        <w:rPr>
          <w:rFonts w:ascii="Segoe UI Semibold" w:hAnsi="Segoe UI Semibold" w:cs="Segoe UI Semibold"/>
        </w:rPr>
        <w:instrText xml:space="preserve"> \* MERGEFORMAT </w:instrText>
      </w:r>
      <w:r w:rsidR="00DA0972" w:rsidRPr="00DA0972">
        <w:rPr>
          <w:rFonts w:ascii="Segoe UI Semibold" w:hAnsi="Segoe UI Semibold" w:cs="Segoe UI Semibold"/>
          <w:color w:val="2B579A"/>
          <w:shd w:val="clear" w:color="auto" w:fill="E6E6E6"/>
        </w:rPr>
      </w:r>
      <w:r w:rsidR="00DA0972" w:rsidRPr="00DA0972">
        <w:rPr>
          <w:rFonts w:ascii="Segoe UI Semibold" w:hAnsi="Segoe UI Semibold" w:cs="Segoe UI Semibold"/>
          <w:color w:val="2B579A"/>
          <w:shd w:val="clear" w:color="auto" w:fill="E6E6E6"/>
        </w:rPr>
        <w:fldChar w:fldCharType="separate"/>
      </w:r>
      <w:r w:rsidR="008975E8" w:rsidRPr="00CC328B">
        <w:rPr>
          <w:rFonts w:ascii="Segoe UI Semibold" w:hAnsi="Segoe UI Semibold" w:cs="Segoe UI Semibold"/>
        </w:rPr>
        <w:t>Inscription auprès de l’ANS</w:t>
      </w:r>
      <w:r w:rsidR="00DA0972" w:rsidRPr="00DA0972">
        <w:rPr>
          <w:rFonts w:ascii="Segoe UI Semibold" w:hAnsi="Segoe UI Semibold" w:cs="Segoe UI Semibold"/>
          <w:color w:val="2B579A"/>
          <w:shd w:val="clear" w:color="auto" w:fill="E6E6E6"/>
        </w:rPr>
        <w:fldChar w:fldCharType="end"/>
      </w:r>
      <w:r>
        <w:t>. </w:t>
      </w:r>
    </w:p>
    <w:p w14:paraId="786B7856" w14:textId="77777777" w:rsidR="008975E8" w:rsidRDefault="00C7406E" w:rsidP="00C7406E">
      <w:r>
        <w:t xml:space="preserve">L’administrateur de l’ES doit </w:t>
      </w:r>
      <w:r w:rsidRPr="7B95E193">
        <w:rPr>
          <w:rFonts w:ascii="Segoe UI Semibold" w:hAnsi="Segoe UI Semibold" w:cs="Segoe UI Semibold"/>
          <w:u w:val="single"/>
        </w:rPr>
        <w:t>se connecter une première fois</w:t>
      </w:r>
      <w:r>
        <w:t xml:space="preserve"> à l’application PSC afin de pouvoir donner son consentement pour les autorisations demandées par l’application. </w:t>
      </w:r>
    </w:p>
    <w:p w14:paraId="02A30B9E" w14:textId="3C541CE5" w:rsidR="008975E8" w:rsidRDefault="008975E8" w:rsidP="00C7406E">
      <w:r>
        <w:t>Procéder comme suit :</w:t>
      </w:r>
    </w:p>
    <w:p w14:paraId="38F77F3B" w14:textId="09B0C3C9" w:rsidR="008975E8" w:rsidRPr="00CC328B" w:rsidRDefault="003E186C" w:rsidP="00CC328B">
      <w:pPr>
        <w:pStyle w:val="Paragraphedeliste"/>
        <w:numPr>
          <w:ilvl w:val="0"/>
          <w:numId w:val="29"/>
        </w:numPr>
      </w:pPr>
      <w:r>
        <w:t>Depuis un navigateur, a</w:t>
      </w:r>
      <w:r w:rsidR="008975E8" w:rsidRPr="00CC328B">
        <w:t>ccéder à l'</w:t>
      </w:r>
      <w:r>
        <w:t>URL</w:t>
      </w:r>
      <w:r w:rsidR="008975E8" w:rsidRPr="00CC328B">
        <w:t xml:space="preserve"> </w:t>
      </w:r>
      <w:proofErr w:type="spellStart"/>
      <w:r w:rsidR="008975E8" w:rsidRPr="00CC328B">
        <w:rPr>
          <w:i/>
          <w:iCs/>
        </w:rPr>
        <w:t>adminconsent</w:t>
      </w:r>
      <w:proofErr w:type="spellEnd"/>
      <w:r w:rsidR="008975E8" w:rsidRPr="00CC328B">
        <w:t xml:space="preserve"> de l'application multilocataire PSC </w:t>
      </w:r>
      <w:r>
        <w:t xml:space="preserve">en fonction de l’environnement </w:t>
      </w:r>
      <w:r w:rsidR="008975E8" w:rsidRPr="00CC328B">
        <w:t>Bac à Sable</w:t>
      </w:r>
      <w:r>
        <w:t xml:space="preserve"> vs. Production </w:t>
      </w:r>
      <w:r w:rsidR="008975E8" w:rsidRPr="00CC328B">
        <w:t xml:space="preserve">: </w:t>
      </w:r>
    </w:p>
    <w:p w14:paraId="23A6E51B" w14:textId="77777777" w:rsidR="003E186C" w:rsidRDefault="003E186C" w:rsidP="003E186C">
      <w:pPr>
        <w:pStyle w:val="Code"/>
        <w:rPr>
          <w:lang w:val="fr-FR"/>
        </w:rPr>
      </w:pPr>
    </w:p>
    <w:p w14:paraId="1EE74F86" w14:textId="61E05DFE" w:rsidR="003E186C" w:rsidRPr="00CC328B" w:rsidRDefault="003E186C" w:rsidP="003E186C">
      <w:pPr>
        <w:pStyle w:val="Code"/>
        <w:rPr>
          <w:lang w:val="fr-FR"/>
        </w:rPr>
      </w:pPr>
      <w:r w:rsidRPr="00D016BA">
        <w:rPr>
          <w:lang w:val="fr-FR"/>
        </w:rPr>
        <w:t>https://login.microsoftonline.com/{</w:t>
      </w:r>
      <w:r>
        <w:rPr>
          <w:lang w:val="fr-FR"/>
        </w:rPr>
        <w:t>T</w:t>
      </w:r>
      <w:r w:rsidRPr="00D016BA">
        <w:rPr>
          <w:lang w:val="fr-FR"/>
        </w:rPr>
        <w:t>enant</w:t>
      </w:r>
      <w:r>
        <w:rPr>
          <w:lang w:val="fr-FR"/>
        </w:rPr>
        <w:t>Id</w:t>
      </w:r>
      <w:r w:rsidRPr="00D016BA">
        <w:rPr>
          <w:lang w:val="fr-FR"/>
        </w:rPr>
        <w:t>}</w:t>
      </w:r>
      <w:r w:rsidR="00782CD8" w:rsidRPr="00D016BA">
        <w:rPr>
          <w:lang w:val="fr-FR"/>
        </w:rPr>
        <w:t>/</w:t>
      </w:r>
      <w:r w:rsidRPr="00D016BA">
        <w:rPr>
          <w:lang w:val="fr-FR"/>
        </w:rPr>
        <w:t>adminconsent</w:t>
      </w:r>
      <w:r w:rsidRPr="00CC328B">
        <w:rPr>
          <w:lang w:val="fr-FR"/>
        </w:rPr>
        <w:t>?client_id=</w:t>
      </w:r>
      <w:r w:rsidRPr="00D016BA">
        <w:rPr>
          <w:lang w:val="fr-FR"/>
        </w:rPr>
        <w:t>{</w:t>
      </w:r>
      <w:r>
        <w:rPr>
          <w:lang w:val="fr-FR"/>
        </w:rPr>
        <w:t>ClientId</w:t>
      </w:r>
      <w:r w:rsidRPr="00D016BA">
        <w:rPr>
          <w:lang w:val="fr-FR"/>
        </w:rPr>
        <w:t>}</w:t>
      </w:r>
      <w:r w:rsidRPr="00CC328B">
        <w:rPr>
          <w:lang w:val="fr-FR"/>
        </w:rPr>
        <w:t xml:space="preserve"> </w:t>
      </w:r>
    </w:p>
    <w:p w14:paraId="2AE28A25" w14:textId="77777777" w:rsidR="003E186C" w:rsidRPr="00CC328B" w:rsidRDefault="003E186C" w:rsidP="003E186C">
      <w:pPr>
        <w:pStyle w:val="Code"/>
        <w:rPr>
          <w:lang w:val="fr-FR"/>
        </w:rPr>
      </w:pPr>
    </w:p>
    <w:p w14:paraId="06F9ACDA" w14:textId="38993E32" w:rsidR="003E186C" w:rsidRPr="00CC328B" w:rsidRDefault="003E186C" w:rsidP="00CC328B">
      <w:pPr>
        <w:spacing w:before="120"/>
        <w:ind w:left="708"/>
      </w:pPr>
      <w:r w:rsidRPr="00CC328B">
        <w:t>Avec :</w:t>
      </w:r>
    </w:p>
    <w:tbl>
      <w:tblPr>
        <w:tblStyle w:val="TableauListe7Couleur"/>
        <w:tblW w:w="10348" w:type="dxa"/>
        <w:tblLook w:val="0420" w:firstRow="1" w:lastRow="0" w:firstColumn="0" w:lastColumn="0" w:noHBand="0" w:noVBand="1"/>
      </w:tblPr>
      <w:tblGrid>
        <w:gridCol w:w="1140"/>
        <w:gridCol w:w="1406"/>
        <w:gridCol w:w="7802"/>
      </w:tblGrid>
      <w:tr w:rsidR="003E186C" w:rsidRPr="007933A6" w14:paraId="2ED4D4A9" w14:textId="77777777" w:rsidTr="00CA3ED5">
        <w:trPr>
          <w:cnfStyle w:val="100000000000" w:firstRow="1" w:lastRow="0" w:firstColumn="0" w:lastColumn="0" w:oddVBand="0" w:evenVBand="0" w:oddHBand="0" w:evenHBand="0" w:firstRowFirstColumn="0" w:firstRowLastColumn="0" w:lastRowFirstColumn="0" w:lastRowLastColumn="0"/>
        </w:trPr>
        <w:tc>
          <w:tcPr>
            <w:tcW w:w="1140" w:type="dxa"/>
          </w:tcPr>
          <w:p w14:paraId="5331AB27" w14:textId="77777777" w:rsidR="003E186C" w:rsidRPr="00120E2A" w:rsidRDefault="003E186C" w:rsidP="00CA3ED5">
            <w:pPr>
              <w:spacing w:before="60" w:after="60"/>
              <w:rPr>
                <w:rFonts w:ascii="Segoe UI Semibold" w:hAnsi="Segoe UI Semibold" w:cs="Segoe UI Semibold"/>
                <w:sz w:val="18"/>
                <w:szCs w:val="20"/>
              </w:rPr>
            </w:pPr>
            <w:r>
              <w:rPr>
                <w:rFonts w:ascii="Segoe UI Semibold" w:hAnsi="Segoe UI Semibold" w:cs="Segoe UI Semibold"/>
                <w:i w:val="0"/>
                <w:iCs w:val="0"/>
                <w:color w:val="333333"/>
                <w:sz w:val="18"/>
                <w:szCs w:val="18"/>
              </w:rPr>
              <w:t>Paramètre</w:t>
            </w:r>
          </w:p>
        </w:tc>
        <w:tc>
          <w:tcPr>
            <w:tcW w:w="1406" w:type="dxa"/>
          </w:tcPr>
          <w:p w14:paraId="337FCC10" w14:textId="77777777" w:rsidR="003E186C" w:rsidRPr="00120E2A" w:rsidRDefault="003E186C" w:rsidP="00CA3ED5">
            <w:pPr>
              <w:spacing w:before="60" w:after="60"/>
              <w:rPr>
                <w:sz w:val="18"/>
                <w:szCs w:val="20"/>
              </w:rPr>
            </w:pPr>
            <w:r>
              <w:rPr>
                <w:rFonts w:ascii="Segoe UI Semibold" w:hAnsi="Segoe UI Semibold" w:cs="Segoe UI Semibold"/>
                <w:i w:val="0"/>
                <w:iCs w:val="0"/>
                <w:color w:val="333333"/>
                <w:sz w:val="18"/>
                <w:szCs w:val="18"/>
              </w:rPr>
              <w:t>Condition</w:t>
            </w:r>
          </w:p>
        </w:tc>
        <w:tc>
          <w:tcPr>
            <w:tcW w:w="7802" w:type="dxa"/>
          </w:tcPr>
          <w:p w14:paraId="48C453EF" w14:textId="77777777" w:rsidR="003E186C" w:rsidRPr="00120E2A" w:rsidRDefault="003E186C" w:rsidP="00CA3ED5">
            <w:pPr>
              <w:spacing w:before="60" w:after="60"/>
              <w:rPr>
                <w:sz w:val="18"/>
                <w:szCs w:val="20"/>
              </w:rPr>
            </w:pPr>
            <w:r>
              <w:rPr>
                <w:rFonts w:ascii="Segoe UI Semibold" w:hAnsi="Segoe UI Semibold" w:cs="Segoe UI Semibold"/>
                <w:i w:val="0"/>
                <w:iCs w:val="0"/>
                <w:color w:val="333333"/>
                <w:sz w:val="18"/>
                <w:szCs w:val="18"/>
              </w:rPr>
              <w:t>Description</w:t>
            </w:r>
          </w:p>
        </w:tc>
      </w:tr>
      <w:tr w:rsidR="003E186C" w:rsidRPr="007933A6" w14:paraId="7FD0873E" w14:textId="77777777" w:rsidTr="00CA3ED5">
        <w:trPr>
          <w:cnfStyle w:val="000000100000" w:firstRow="0" w:lastRow="0" w:firstColumn="0" w:lastColumn="0" w:oddVBand="0" w:evenVBand="0" w:oddHBand="1" w:evenHBand="0" w:firstRowFirstColumn="0" w:firstRowLastColumn="0" w:lastRowFirstColumn="0" w:lastRowLastColumn="0"/>
        </w:trPr>
        <w:tc>
          <w:tcPr>
            <w:tcW w:w="1140" w:type="dxa"/>
          </w:tcPr>
          <w:p w14:paraId="35EF3342" w14:textId="77777777" w:rsidR="003E186C" w:rsidRPr="00D016BA" w:rsidRDefault="003E186C" w:rsidP="00CA3ED5">
            <w:pPr>
              <w:spacing w:before="60" w:after="60"/>
              <w:rPr>
                <w:rFonts w:ascii="Segoe UI Semibold" w:hAnsi="Segoe UI Semibold" w:cs="Segoe UI Semibold"/>
                <w:i/>
                <w:iCs/>
                <w:color w:val="333333"/>
                <w:sz w:val="18"/>
                <w:szCs w:val="18"/>
              </w:rPr>
            </w:pPr>
            <w:r>
              <w:rPr>
                <w:rFonts w:ascii="Segoe UI Semibold" w:hAnsi="Segoe UI Semibold" w:cs="Segoe UI Semibold"/>
                <w:sz w:val="18"/>
                <w:szCs w:val="18"/>
              </w:rPr>
              <w:t>T</w:t>
            </w:r>
            <w:r w:rsidRPr="00D016BA">
              <w:rPr>
                <w:rFonts w:ascii="Segoe UI Semibold" w:hAnsi="Segoe UI Semibold" w:cs="Segoe UI Semibold"/>
                <w:sz w:val="18"/>
                <w:szCs w:val="18"/>
              </w:rPr>
              <w:t>enant</w:t>
            </w:r>
            <w:r>
              <w:rPr>
                <w:rFonts w:ascii="Segoe UI Semibold" w:hAnsi="Segoe UI Semibold" w:cs="Segoe UI Semibold"/>
                <w:sz w:val="18"/>
                <w:szCs w:val="18"/>
              </w:rPr>
              <w:t>Id</w:t>
            </w:r>
          </w:p>
        </w:tc>
        <w:tc>
          <w:tcPr>
            <w:tcW w:w="1406" w:type="dxa"/>
          </w:tcPr>
          <w:p w14:paraId="348E38FA" w14:textId="77777777" w:rsidR="003E186C" w:rsidRPr="00D016BA" w:rsidRDefault="003E186C" w:rsidP="00CA3ED5">
            <w:pPr>
              <w:spacing w:before="60" w:after="60"/>
              <w:rPr>
                <w:color w:val="333333"/>
                <w:sz w:val="18"/>
                <w:szCs w:val="18"/>
              </w:rPr>
            </w:pPr>
            <w:r w:rsidRPr="00D016BA">
              <w:rPr>
                <w:sz w:val="18"/>
                <w:szCs w:val="18"/>
              </w:rPr>
              <w:t>Requis</w:t>
            </w:r>
          </w:p>
        </w:tc>
        <w:tc>
          <w:tcPr>
            <w:tcW w:w="7802" w:type="dxa"/>
          </w:tcPr>
          <w:p w14:paraId="4F2CAC08" w14:textId="3D9AADE4" w:rsidR="003E186C" w:rsidRPr="00D016BA" w:rsidRDefault="003E186C" w:rsidP="00CA3ED5">
            <w:pPr>
              <w:spacing w:before="60" w:after="60"/>
              <w:rPr>
                <w:sz w:val="18"/>
                <w:szCs w:val="18"/>
              </w:rPr>
            </w:pPr>
            <w:r w:rsidRPr="00782CD8">
              <w:rPr>
                <w:sz w:val="18"/>
                <w:szCs w:val="18"/>
              </w:rPr>
              <w:t>L</w:t>
            </w:r>
            <w:r w:rsidR="00782CD8" w:rsidRPr="00782CD8">
              <w:rPr>
                <w:sz w:val="18"/>
                <w:szCs w:val="18"/>
              </w:rPr>
              <w:t>’ID de</w:t>
            </w:r>
            <w:r w:rsidRPr="00782CD8">
              <w:rPr>
                <w:sz w:val="18"/>
                <w:szCs w:val="18"/>
              </w:rPr>
              <w:t xml:space="preserve"> locataire </w:t>
            </w:r>
            <w:r w:rsidR="00782CD8" w:rsidRPr="00782CD8">
              <w:rPr>
                <w:sz w:val="18"/>
                <w:szCs w:val="18"/>
              </w:rPr>
              <w:t xml:space="preserve">de l’ES </w:t>
            </w:r>
            <w:r w:rsidRPr="00782CD8">
              <w:rPr>
                <w:sz w:val="18"/>
                <w:szCs w:val="18"/>
              </w:rPr>
              <w:t xml:space="preserve">pour lequel </w:t>
            </w:r>
            <w:r w:rsidR="00782CD8" w:rsidRPr="00782CD8">
              <w:rPr>
                <w:sz w:val="18"/>
                <w:szCs w:val="18"/>
              </w:rPr>
              <w:t xml:space="preserve">l’application doit être déclarée et vis-à-vis duquel </w:t>
            </w:r>
            <w:r w:rsidRPr="00782CD8">
              <w:rPr>
                <w:sz w:val="18"/>
                <w:szCs w:val="18"/>
              </w:rPr>
              <w:t xml:space="preserve">sont demandées les autorisations. </w:t>
            </w:r>
            <w:r w:rsidR="00782CD8" w:rsidRPr="00782CD8">
              <w:rPr>
                <w:sz w:val="18"/>
                <w:szCs w:val="18"/>
              </w:rPr>
              <w:t xml:space="preserve">Il s’agit du l’ID obtenu à la section </w:t>
            </w:r>
            <w:r w:rsidR="00782CD8" w:rsidRPr="00CC328B">
              <w:rPr>
                <w:rFonts w:ascii="Segoe UI Semibold" w:hAnsi="Segoe UI Semibold" w:cs="Segoe UI Semibold"/>
                <w:sz w:val="18"/>
                <w:szCs w:val="18"/>
              </w:rPr>
              <w:fldChar w:fldCharType="begin"/>
            </w:r>
            <w:r w:rsidR="00782CD8" w:rsidRPr="00CC328B">
              <w:rPr>
                <w:rFonts w:ascii="Segoe UI Semibold" w:hAnsi="Segoe UI Semibold" w:cs="Segoe UI Semibold"/>
                <w:sz w:val="18"/>
                <w:szCs w:val="18"/>
              </w:rPr>
              <w:instrText xml:space="preserve"> REF _Ref158734505 \r \h  \* MERGEFORMAT </w:instrText>
            </w:r>
            <w:r w:rsidR="00782CD8" w:rsidRPr="00CC328B">
              <w:rPr>
                <w:rFonts w:ascii="Segoe UI Semibold" w:hAnsi="Segoe UI Semibold" w:cs="Segoe UI Semibold"/>
                <w:sz w:val="18"/>
                <w:szCs w:val="18"/>
              </w:rPr>
            </w:r>
            <w:r w:rsidR="00782CD8" w:rsidRPr="00CC328B">
              <w:rPr>
                <w:rFonts w:ascii="Segoe UI Semibold" w:hAnsi="Segoe UI Semibold" w:cs="Segoe UI Semibold"/>
                <w:sz w:val="18"/>
                <w:szCs w:val="18"/>
              </w:rPr>
              <w:fldChar w:fldCharType="separate"/>
            </w:r>
            <w:r w:rsidR="00782CD8" w:rsidRPr="00CC328B">
              <w:rPr>
                <w:rFonts w:ascii="Segoe UI Semibold" w:hAnsi="Segoe UI Semibold" w:cs="Segoe UI Semibold"/>
                <w:sz w:val="18"/>
                <w:szCs w:val="18"/>
              </w:rPr>
              <w:t>2.1.1</w:t>
            </w:r>
            <w:r w:rsidR="00782CD8" w:rsidRPr="00CC328B">
              <w:rPr>
                <w:rFonts w:ascii="Segoe UI Semibold" w:hAnsi="Segoe UI Semibold" w:cs="Segoe UI Semibold"/>
                <w:sz w:val="18"/>
                <w:szCs w:val="18"/>
              </w:rPr>
              <w:fldChar w:fldCharType="end"/>
            </w:r>
            <w:r w:rsidR="00782CD8" w:rsidRPr="00CC328B">
              <w:rPr>
                <w:rFonts w:ascii="Segoe UI Semibold" w:hAnsi="Segoe UI Semibold" w:cs="Segoe UI Semibold"/>
                <w:sz w:val="18"/>
                <w:szCs w:val="18"/>
              </w:rPr>
              <w:t xml:space="preserve"> </w:t>
            </w:r>
            <w:r w:rsidR="00782CD8" w:rsidRPr="00CC328B">
              <w:rPr>
                <w:rFonts w:ascii="Segoe UI Semibold" w:hAnsi="Segoe UI Semibold" w:cs="Segoe UI Semibold"/>
                <w:sz w:val="18"/>
                <w:szCs w:val="18"/>
              </w:rPr>
              <w:fldChar w:fldCharType="begin"/>
            </w:r>
            <w:r w:rsidR="00782CD8" w:rsidRPr="00CC328B">
              <w:rPr>
                <w:rFonts w:ascii="Segoe UI Semibold" w:hAnsi="Segoe UI Semibold" w:cs="Segoe UI Semibold"/>
                <w:sz w:val="18"/>
                <w:szCs w:val="18"/>
              </w:rPr>
              <w:instrText xml:space="preserve"> REF _Ref158734505 \h  \* MERGEFORMAT </w:instrText>
            </w:r>
            <w:r w:rsidR="00782CD8" w:rsidRPr="00CC328B">
              <w:rPr>
                <w:rFonts w:ascii="Segoe UI Semibold" w:hAnsi="Segoe UI Semibold" w:cs="Segoe UI Semibold"/>
                <w:sz w:val="18"/>
                <w:szCs w:val="18"/>
              </w:rPr>
            </w:r>
            <w:r w:rsidR="00782CD8" w:rsidRPr="00CC328B">
              <w:rPr>
                <w:rFonts w:ascii="Segoe UI Semibold" w:hAnsi="Segoe UI Semibold" w:cs="Segoe UI Semibold"/>
                <w:sz w:val="18"/>
                <w:szCs w:val="18"/>
              </w:rPr>
              <w:fldChar w:fldCharType="separate"/>
            </w:r>
            <w:r w:rsidR="00782CD8" w:rsidRPr="00CC328B">
              <w:rPr>
                <w:rFonts w:ascii="Segoe UI Semibold" w:hAnsi="Segoe UI Semibold" w:cs="Segoe UI Semibold"/>
                <w:sz w:val="18"/>
                <w:szCs w:val="18"/>
              </w:rPr>
              <w:t>Obtention de l’identifiant du locataire de l’ES</w:t>
            </w:r>
            <w:r w:rsidR="00782CD8" w:rsidRPr="00CC328B">
              <w:rPr>
                <w:rFonts w:ascii="Segoe UI Semibold" w:hAnsi="Segoe UI Semibold" w:cs="Segoe UI Semibold"/>
                <w:sz w:val="18"/>
                <w:szCs w:val="18"/>
              </w:rPr>
              <w:fldChar w:fldCharType="end"/>
            </w:r>
            <w:r w:rsidR="00782CD8" w:rsidRPr="00782CD8">
              <w:rPr>
                <w:sz w:val="18"/>
                <w:szCs w:val="18"/>
              </w:rPr>
              <w:t>.</w:t>
            </w:r>
          </w:p>
        </w:tc>
      </w:tr>
      <w:tr w:rsidR="003E186C" w:rsidRPr="007933A6" w14:paraId="17F7ABE8" w14:textId="77777777" w:rsidTr="00CA3ED5">
        <w:tc>
          <w:tcPr>
            <w:tcW w:w="1140" w:type="dxa"/>
          </w:tcPr>
          <w:p w14:paraId="7DE15BA4" w14:textId="77777777" w:rsidR="003E186C" w:rsidRPr="00D016BA" w:rsidRDefault="003E186C" w:rsidP="00CA3ED5">
            <w:pPr>
              <w:spacing w:before="60" w:after="60"/>
              <w:rPr>
                <w:rFonts w:ascii="Segoe UI Semibold" w:hAnsi="Segoe UI Semibold" w:cs="Segoe UI Semibold"/>
                <w:sz w:val="18"/>
                <w:szCs w:val="18"/>
              </w:rPr>
            </w:pPr>
            <w:r w:rsidRPr="00D016BA">
              <w:rPr>
                <w:rFonts w:ascii="Segoe UI Semibold" w:hAnsi="Segoe UI Semibold" w:cs="Segoe UI Semibold"/>
                <w:sz w:val="18"/>
                <w:szCs w:val="18"/>
              </w:rPr>
              <w:t>ClientId</w:t>
            </w:r>
          </w:p>
        </w:tc>
        <w:tc>
          <w:tcPr>
            <w:tcW w:w="1406" w:type="dxa"/>
          </w:tcPr>
          <w:p w14:paraId="4985A82D" w14:textId="77777777" w:rsidR="003E186C" w:rsidRPr="00D016BA" w:rsidRDefault="003E186C" w:rsidP="00CA3ED5">
            <w:pPr>
              <w:spacing w:before="60" w:after="60"/>
              <w:rPr>
                <w:sz w:val="18"/>
                <w:szCs w:val="18"/>
              </w:rPr>
            </w:pPr>
            <w:r w:rsidRPr="00D016BA">
              <w:rPr>
                <w:sz w:val="18"/>
                <w:szCs w:val="18"/>
              </w:rPr>
              <w:t>Requis</w:t>
            </w:r>
          </w:p>
        </w:tc>
        <w:tc>
          <w:tcPr>
            <w:tcW w:w="7802" w:type="dxa"/>
          </w:tcPr>
          <w:p w14:paraId="27919B18" w14:textId="5E98C072" w:rsidR="003E186C" w:rsidRPr="00D016BA" w:rsidRDefault="003E186C" w:rsidP="00CA3ED5">
            <w:pPr>
              <w:spacing w:before="60" w:after="60"/>
              <w:rPr>
                <w:sz w:val="18"/>
                <w:szCs w:val="18"/>
              </w:rPr>
            </w:pPr>
            <w:r w:rsidRPr="00D016BA">
              <w:rPr>
                <w:sz w:val="18"/>
                <w:szCs w:val="18"/>
              </w:rPr>
              <w:t xml:space="preserve">L’ID d’application que l’expérience </w:t>
            </w:r>
            <w:r w:rsidRPr="00CC328B">
              <w:rPr>
                <w:rFonts w:ascii="Segoe UI Semibold" w:hAnsi="Segoe UI Semibold" w:cs="Segoe UI Semibold"/>
                <w:sz w:val="18"/>
                <w:szCs w:val="18"/>
              </w:rPr>
              <w:t>Inscriptions d’applications</w:t>
            </w:r>
            <w:r w:rsidRPr="00D016BA">
              <w:rPr>
                <w:sz w:val="18"/>
                <w:szCs w:val="18"/>
              </w:rPr>
              <w:t xml:space="preserve"> du centre d’administration Microsoft Entra a attribué à l’application PSC lors de son inscription initiale dans le locataire de l’ANS</w:t>
            </w:r>
            <w:r w:rsidRPr="00D016BA">
              <w:rPr>
                <w:color w:val="auto"/>
                <w:sz w:val="18"/>
                <w:szCs w:val="18"/>
              </w:rPr>
              <w:t> </w:t>
            </w:r>
            <w:r>
              <w:rPr>
                <w:color w:val="auto"/>
                <w:sz w:val="18"/>
                <w:szCs w:val="18"/>
              </w:rPr>
              <w:t xml:space="preserve">selon l’environnement considéré </w:t>
            </w:r>
            <w:r w:rsidRPr="00D016BA">
              <w:rPr>
                <w:color w:val="auto"/>
                <w:sz w:val="18"/>
                <w:szCs w:val="18"/>
              </w:rPr>
              <w:t xml:space="preserve">: </w:t>
            </w:r>
            <w:r>
              <w:rPr>
                <w:sz w:val="18"/>
                <w:szCs w:val="18"/>
              </w:rPr>
              <w:t>Bac à sable vs. Production.</w:t>
            </w:r>
          </w:p>
        </w:tc>
      </w:tr>
    </w:tbl>
    <w:p w14:paraId="028CCD69" w14:textId="305B69B1" w:rsidR="00782CD8" w:rsidRPr="00A75B91" w:rsidRDefault="00782CD8" w:rsidP="00CC328B">
      <w:pPr>
        <w:pStyle w:val="pf0"/>
        <w:spacing w:before="120" w:beforeAutospacing="0" w:after="120" w:afterAutospacing="0"/>
        <w:ind w:left="709"/>
        <w:rPr>
          <w:rFonts w:ascii="Segoe UI" w:eastAsiaTheme="minorHAnsi" w:hAnsi="Segoe UI" w:cs="Segoe UI"/>
          <w:sz w:val="20"/>
          <w:szCs w:val="20"/>
        </w:rPr>
      </w:pPr>
      <w:r w:rsidRPr="00A75B91">
        <w:rPr>
          <w:rFonts w:ascii="Segoe UI" w:eastAsiaTheme="minorHAnsi" w:hAnsi="Segoe UI" w:cs="Segoe UI"/>
          <w:sz w:val="20"/>
          <w:szCs w:val="20"/>
          <w:lang w:eastAsia="en-US"/>
        </w:rPr>
        <w:t>Par exemple pour l’environnement Bac à Sable si l’ES ne dispose que d’un seul locataire Entra ID :</w:t>
      </w:r>
    </w:p>
    <w:p w14:paraId="2ED30BE0" w14:textId="2335C105" w:rsidR="00782CD8" w:rsidRPr="00A75B91" w:rsidRDefault="00000000" w:rsidP="00CC328B">
      <w:pPr>
        <w:pStyle w:val="pf0"/>
        <w:spacing w:before="0" w:beforeAutospacing="0" w:after="120" w:afterAutospacing="0"/>
        <w:rPr>
          <w:rFonts w:ascii="Segoe UI" w:eastAsiaTheme="minorHAnsi" w:hAnsi="Segoe UI" w:cs="Segoe UI"/>
          <w:sz w:val="20"/>
          <w:szCs w:val="20"/>
          <w:lang w:eastAsia="en-US"/>
        </w:rPr>
      </w:pPr>
      <w:hyperlink r:id="rId19" w:history="1">
        <w:r w:rsidR="00D566BC" w:rsidRPr="00D87692">
          <w:rPr>
            <w:rStyle w:val="Lienhypertexte"/>
            <w:rFonts w:ascii="Segoe UI" w:eastAsiaTheme="minorHAnsi" w:hAnsi="Segoe UI" w:cs="Segoe UI"/>
            <w:sz w:val="20"/>
            <w:szCs w:val="20"/>
            <w:lang w:eastAsia="en-US"/>
          </w:rPr>
          <w:t>https://login.microsoftonline.com/organizations/adminconsent?client_id=99383c77-0bb9-41f0-96e1-b72ad6eca607</w:t>
        </w:r>
      </w:hyperlink>
      <w:r w:rsidR="00782CD8" w:rsidRPr="00A75B91">
        <w:rPr>
          <w:rFonts w:ascii="Segoe UI" w:eastAsiaTheme="minorHAnsi" w:hAnsi="Segoe UI" w:cs="Segoe UI"/>
          <w:sz w:val="20"/>
          <w:szCs w:val="20"/>
          <w:lang w:eastAsia="en-US"/>
        </w:rPr>
        <w:t xml:space="preserve"> </w:t>
      </w:r>
    </w:p>
    <w:p w14:paraId="3A9E597A" w14:textId="5488FCC1" w:rsidR="00782CD8" w:rsidRPr="00A75B91" w:rsidRDefault="00782CD8" w:rsidP="00CC328B">
      <w:pPr>
        <w:pStyle w:val="Paragraphedeliste"/>
        <w:contextualSpacing w:val="0"/>
        <w:rPr>
          <w:szCs w:val="20"/>
        </w:rPr>
      </w:pPr>
      <w:r w:rsidRPr="00A75B91">
        <w:rPr>
          <w:szCs w:val="20"/>
        </w:rPr>
        <w:t>L’accès à ce lien suppose une connexion préalable à Entra ID de façon à identifier le locataire et ainsi l’ES auquel l’administrateur appartient/est rattaché, avant la demande d’approbation des autorisations nécessaires.</w:t>
      </w:r>
    </w:p>
    <w:p w14:paraId="25671366" w14:textId="5D5AB663" w:rsidR="00782CD8" w:rsidRDefault="00782CD8" w:rsidP="00CC328B">
      <w:pPr>
        <w:pStyle w:val="Paragraphedeliste"/>
        <w:numPr>
          <w:ilvl w:val="0"/>
          <w:numId w:val="29"/>
        </w:numPr>
      </w:pPr>
      <w:r w:rsidRPr="00782CD8">
        <w:t>S'authentifier avec un compte disposant de privilèges d’administration sur le locataire de l’ES inscrit auprès de l’ANS.</w:t>
      </w:r>
    </w:p>
    <w:p w14:paraId="2F596C6D" w14:textId="7D316C9F" w:rsidR="00D566BC" w:rsidRPr="00B02304" w:rsidRDefault="00D566BC" w:rsidP="00D566BC">
      <w:pPr>
        <w:jc w:val="center"/>
      </w:pPr>
      <w:r w:rsidRPr="00D566BC">
        <w:rPr>
          <w:noProof/>
        </w:rPr>
        <w:lastRenderedPageBreak/>
        <w:drawing>
          <wp:inline distT="0" distB="0" distL="0" distR="0" wp14:anchorId="6C210852" wp14:editId="70D11FE7">
            <wp:extent cx="2203200" cy="2059200"/>
            <wp:effectExtent l="0" t="0" r="6985" b="0"/>
            <wp:docPr id="1065330283"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30283" name="Image 1" descr="Une image contenant texte, capture d’écran, Police, logiciel&#10;&#10;Description générée automatiquement"/>
                    <pic:cNvPicPr/>
                  </pic:nvPicPr>
                  <pic:blipFill>
                    <a:blip r:embed="rId20"/>
                    <a:stretch>
                      <a:fillRect/>
                    </a:stretch>
                  </pic:blipFill>
                  <pic:spPr>
                    <a:xfrm>
                      <a:off x="0" y="0"/>
                      <a:ext cx="2203200" cy="2059200"/>
                    </a:xfrm>
                    <a:prstGeom prst="rect">
                      <a:avLst/>
                    </a:prstGeom>
                  </pic:spPr>
                </pic:pic>
              </a:graphicData>
            </a:graphic>
          </wp:inline>
        </w:drawing>
      </w:r>
    </w:p>
    <w:p w14:paraId="33B7C4F7" w14:textId="406E9159" w:rsidR="00B5046F" w:rsidRDefault="00782CD8" w:rsidP="00CC328B">
      <w:pPr>
        <w:ind w:left="708"/>
      </w:pPr>
      <w:r>
        <w:t xml:space="preserve">Ceci </w:t>
      </w:r>
      <w:r w:rsidR="00C7406E">
        <w:t xml:space="preserve"> entraine une redirection vers le point de terminaison de consentement administrateur </w:t>
      </w:r>
      <w:proofErr w:type="spellStart"/>
      <w:r w:rsidR="00C7406E" w:rsidRPr="7B95E193">
        <w:rPr>
          <w:i/>
          <w:iCs/>
        </w:rPr>
        <w:t>adminconsent</w:t>
      </w:r>
      <w:proofErr w:type="spellEnd"/>
      <w:r w:rsidR="00C7406E">
        <w:t xml:space="preserve"> de la plateforme d’identités Microsoft pour accorder des autorisations au locataire considéré</w:t>
      </w:r>
      <w:r w:rsidR="00B5046F">
        <w:t xml:space="preserve">. </w:t>
      </w:r>
      <w:r w:rsidR="00B5046F" w:rsidRPr="00DE20E7">
        <w:t>Il en résulte une demande d'octroi de code OAuth2 qui déclenche le flux de consentement de l'administrateur et crée le principal de service dans le locataire de l'</w:t>
      </w:r>
      <w:r w:rsidR="00B5046F">
        <w:t>ES</w:t>
      </w:r>
      <w:r w:rsidR="00B5046F" w:rsidRPr="00DE20E7">
        <w:t xml:space="preserve">. </w:t>
      </w:r>
    </w:p>
    <w:p w14:paraId="435455CA" w14:textId="346EBE7B" w:rsidR="00C7406E" w:rsidRDefault="00834B39" w:rsidP="00834B39">
      <w:pPr>
        <w:jc w:val="center"/>
      </w:pPr>
      <w:r>
        <w:rPr>
          <w:noProof/>
        </w:rPr>
        <w:drawing>
          <wp:inline distT="0" distB="0" distL="0" distR="0" wp14:anchorId="072CB181" wp14:editId="307EA380">
            <wp:extent cx="2138400" cy="2671200"/>
            <wp:effectExtent l="0" t="0" r="0" b="0"/>
            <wp:docPr id="80498022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38400" cy="2671200"/>
                    </a:xfrm>
                    <a:prstGeom prst="rect">
                      <a:avLst/>
                    </a:prstGeom>
                    <a:noFill/>
                    <a:ln>
                      <a:noFill/>
                    </a:ln>
                  </pic:spPr>
                </pic:pic>
              </a:graphicData>
            </a:graphic>
          </wp:inline>
        </w:drawing>
      </w:r>
    </w:p>
    <w:p w14:paraId="4CEDAA44" w14:textId="77777777" w:rsidR="008609B7" w:rsidRDefault="00676ABD" w:rsidP="008609B7">
      <w:pPr>
        <w:pStyle w:val="Paragraphedeliste"/>
        <w:numPr>
          <w:ilvl w:val="0"/>
          <w:numId w:val="29"/>
        </w:numPr>
        <w:ind w:left="714" w:hanging="357"/>
        <w:contextualSpacing w:val="0"/>
      </w:pPr>
      <w:r w:rsidRPr="00F61778">
        <w:rPr>
          <w:rFonts w:ascii="Segoe UI Semibold" w:hAnsi="Segoe UI Semibold" w:cs="Segoe UI Semibold"/>
        </w:rPr>
        <w:t>S’assurer de l’authenticité de l’application à laquelle les autorisations demandées seront accordées.</w:t>
      </w:r>
      <w:r>
        <w:t xml:space="preserve"> Des acteurs malveillants pourraient tenter d’usurper l’identité de l’application portée par l’ANS pour récupérer des autorisations sur l’environnement d</w:t>
      </w:r>
      <w:r w:rsidR="00F61778">
        <w:t>e l’ES.</w:t>
      </w:r>
    </w:p>
    <w:p w14:paraId="30E5A320" w14:textId="5CFD56BA" w:rsidR="00D113B7" w:rsidRPr="00D113B7" w:rsidRDefault="00380F70" w:rsidP="008609B7">
      <w:pPr>
        <w:pStyle w:val="Paragraphedeliste"/>
        <w:numPr>
          <w:ilvl w:val="1"/>
          <w:numId w:val="29"/>
        </w:numPr>
        <w:contextualSpacing w:val="0"/>
      </w:pPr>
      <w:r>
        <w:rPr>
          <w:shd w:val="clear" w:color="auto" w:fill="FFFFFF" w:themeFill="background1"/>
        </w:rPr>
        <w:t>Vérifier le nom de l’application</w:t>
      </w:r>
      <w:r w:rsidR="00B45E72">
        <w:rPr>
          <w:shd w:val="clear" w:color="auto" w:fill="FFFFFF" w:themeFill="background1"/>
        </w:rPr>
        <w:t xml:space="preserve"> PSC</w:t>
      </w:r>
      <w:r>
        <w:rPr>
          <w:shd w:val="clear" w:color="auto" w:fill="FFFFFF" w:themeFill="background1"/>
        </w:rPr>
        <w:t xml:space="preserve">. </w:t>
      </w:r>
      <w:r w:rsidR="00D113B7">
        <w:rPr>
          <w:shd w:val="clear" w:color="auto" w:fill="FFFFFF" w:themeFill="background1"/>
        </w:rPr>
        <w:t>L’application PSC_BAS est utilisée d</w:t>
      </w:r>
      <w:r>
        <w:rPr>
          <w:shd w:val="clear" w:color="auto" w:fill="FFFFFF" w:themeFill="background1"/>
        </w:rPr>
        <w:t>ans le cadre du POC</w:t>
      </w:r>
      <w:r w:rsidR="002111EF">
        <w:rPr>
          <w:shd w:val="clear" w:color="auto" w:fill="FFFFFF" w:themeFill="background1"/>
        </w:rPr>
        <w:t xml:space="preserve"> pour l’environnement Bac à sable</w:t>
      </w:r>
      <w:r w:rsidR="00D113B7">
        <w:rPr>
          <w:shd w:val="clear" w:color="auto" w:fill="FFFFFF" w:themeFill="background1"/>
        </w:rPr>
        <w:t>.</w:t>
      </w:r>
    </w:p>
    <w:p w14:paraId="704F0599" w14:textId="77777777" w:rsidR="00841823" w:rsidRPr="00841823" w:rsidRDefault="008609B7" w:rsidP="008609B7">
      <w:pPr>
        <w:pStyle w:val="Paragraphedeliste"/>
        <w:numPr>
          <w:ilvl w:val="1"/>
          <w:numId w:val="29"/>
        </w:numPr>
        <w:contextualSpacing w:val="0"/>
      </w:pPr>
      <w:r w:rsidRPr="008609B7">
        <w:rPr>
          <w:shd w:val="clear" w:color="auto" w:fill="FFFFFF" w:themeFill="background1"/>
        </w:rPr>
        <w:t>Vérifier qu’un badge </w:t>
      </w:r>
      <w:r w:rsidRPr="008609B7">
        <w:rPr>
          <w:rStyle w:val="Accentuation"/>
          <w:shd w:val="clear" w:color="auto" w:fill="FFFFFF" w:themeFill="background1"/>
        </w:rPr>
        <w:t>vérifié</w:t>
      </w:r>
      <w:r w:rsidRPr="008609B7">
        <w:rPr>
          <w:shd w:val="clear" w:color="auto" w:fill="FFFFFF" w:themeFill="background1"/>
        </w:rPr>
        <w:t> bleu</w:t>
      </w:r>
      <w:r w:rsidR="004C06A9">
        <w:rPr>
          <w:shd w:val="clear" w:color="auto" w:fill="FFFFFF" w:themeFill="background1"/>
        </w:rPr>
        <w:t xml:space="preserve"> </w:t>
      </w:r>
      <w:r w:rsidRPr="008609B7">
        <w:rPr>
          <w:shd w:val="clear" w:color="auto" w:fill="FFFFFF" w:themeFill="background1"/>
        </w:rPr>
        <w:t>s’affiche dans l’</w:t>
      </w:r>
      <w:hyperlink r:id="rId22" w:history="1">
        <w:r w:rsidRPr="008609B7">
          <w:rPr>
            <w:rStyle w:val="Lienhypertexte"/>
            <w:shd w:val="clear" w:color="auto" w:fill="FFFFFF" w:themeFill="background1"/>
          </w:rPr>
          <w:t>invite de consentement</w:t>
        </w:r>
      </w:hyperlink>
      <w:r w:rsidRPr="008609B7">
        <w:rPr>
          <w:shd w:val="clear" w:color="auto" w:fill="FFFFFF" w:themeFill="background1"/>
        </w:rPr>
        <w:t xml:space="preserve"> de l’application </w:t>
      </w:r>
      <w:r w:rsidR="00B45E72">
        <w:rPr>
          <w:shd w:val="clear" w:color="auto" w:fill="FFFFFF" w:themeFill="background1"/>
        </w:rPr>
        <w:t>PSC</w:t>
      </w:r>
      <w:r w:rsidR="004C06A9">
        <w:rPr>
          <w:shd w:val="clear" w:color="auto" w:fill="FFFFFF" w:themeFill="background1"/>
        </w:rPr>
        <w:t xml:space="preserve"> au côté du nom de l’éditeur </w:t>
      </w:r>
      <w:r w:rsidR="00841823">
        <w:rPr>
          <w:shd w:val="clear" w:color="auto" w:fill="FFFFFF" w:themeFill="background1"/>
        </w:rPr>
        <w:t xml:space="preserve">de l’application </w:t>
      </w:r>
      <w:r w:rsidR="004C06A9">
        <w:rPr>
          <w:shd w:val="clear" w:color="auto" w:fill="FFFFFF" w:themeFill="background1"/>
        </w:rPr>
        <w:t>AGENCE DU NUMERIQUE EN SANTE</w:t>
      </w:r>
      <w:r w:rsidR="00B45E72">
        <w:rPr>
          <w:shd w:val="clear" w:color="auto" w:fill="FFFFFF" w:themeFill="background1"/>
        </w:rPr>
        <w:t xml:space="preserve">. </w:t>
      </w:r>
    </w:p>
    <w:p w14:paraId="46EA3F69" w14:textId="77777777" w:rsidR="004E1AA1" w:rsidRDefault="00B45E72" w:rsidP="005A3179">
      <w:pPr>
        <w:pStyle w:val="Paragraphedeliste"/>
        <w:ind w:left="1440"/>
        <w:contextualSpacing w:val="0"/>
      </w:pPr>
      <w:r>
        <w:rPr>
          <w:shd w:val="clear" w:color="auto" w:fill="FFFFFF" w:themeFill="background1"/>
        </w:rPr>
        <w:t>L’ANS,</w:t>
      </w:r>
      <w:r w:rsidRPr="00B45E72">
        <w:rPr>
          <w:shd w:val="clear" w:color="auto" w:fill="FFFFFF" w:themeFill="background1"/>
        </w:rPr>
        <w:t xml:space="preserve"> a vérifié son identité à l’aide d’un compte </w:t>
      </w:r>
      <w:r w:rsidR="006133D9" w:rsidRPr="00D34120">
        <w:t>l’utilisation d’un compte Microsoft Cloud Partner Program (CPP), anciennement appelé Microsoft Partner Network (MPN), qui a été </w:t>
      </w:r>
      <w:hyperlink r:id="rId23" w:history="1">
        <w:r w:rsidR="006133D9" w:rsidRPr="00D34120">
          <w:t>vérifié</w:t>
        </w:r>
      </w:hyperlink>
      <w:r w:rsidR="006133D9" w:rsidRPr="00D34120">
        <w:t xml:space="preserve">, et </w:t>
      </w:r>
      <w:r w:rsidR="0075379F" w:rsidRPr="00B45E72">
        <w:rPr>
          <w:shd w:val="clear" w:color="auto" w:fill="FFFFFF" w:themeFill="background1"/>
        </w:rPr>
        <w:t>a terminé le processus de vérification</w:t>
      </w:r>
      <w:r w:rsidR="0075379F" w:rsidRPr="00D34120">
        <w:t xml:space="preserve"> </w:t>
      </w:r>
      <w:r w:rsidR="0075379F">
        <w:t xml:space="preserve">avec </w:t>
      </w:r>
      <w:r w:rsidR="006133D9" w:rsidRPr="00D34120">
        <w:t xml:space="preserve">l’association du </w:t>
      </w:r>
      <w:proofErr w:type="spellStart"/>
      <w:r w:rsidR="006133D9" w:rsidRPr="00D34120">
        <w:t>PartnerID</w:t>
      </w:r>
      <w:proofErr w:type="spellEnd"/>
      <w:r w:rsidR="006133D9" w:rsidRPr="00D34120">
        <w:t xml:space="preserve"> vérifié à </w:t>
      </w:r>
      <w:r w:rsidR="0075379F">
        <w:t>cette</w:t>
      </w:r>
      <w:r w:rsidR="006133D9" w:rsidRPr="00D34120">
        <w:t xml:space="preserve"> inscription d’application.</w:t>
      </w:r>
      <w:r w:rsidR="00F35F99">
        <w:t xml:space="preserve"> </w:t>
      </w:r>
    </w:p>
    <w:p w14:paraId="6B8AF2C1" w14:textId="50D3BC38" w:rsidR="00D34120" w:rsidRDefault="004E1AA1" w:rsidP="005A3179">
      <w:pPr>
        <w:pStyle w:val="Paragraphedeliste"/>
        <w:ind w:left="1440"/>
        <w:contextualSpacing w:val="0"/>
      </w:pPr>
      <w:r w:rsidRPr="00B54505">
        <w:rPr>
          <w:rFonts w:ascii="Segoe UI Semibold" w:hAnsi="Segoe UI Semibold" w:cs="Segoe UI Semibold"/>
        </w:rPr>
        <w:t>Documentation Microsoft :</w:t>
      </w:r>
      <w:r w:rsidR="00F35F99">
        <w:t xml:space="preserve"> </w:t>
      </w:r>
      <w:r w:rsidR="00F35F99" w:rsidRPr="00F35F99">
        <w:t xml:space="preserve">Vérification de l’éditeur - Vue d’ensemble - Microsoft </w:t>
      </w:r>
      <w:proofErr w:type="spellStart"/>
      <w:r w:rsidR="00F35F99" w:rsidRPr="00F35F99">
        <w:t>identity</w:t>
      </w:r>
      <w:proofErr w:type="spellEnd"/>
      <w:r w:rsidR="00F35F99" w:rsidRPr="00F35F99">
        <w:t xml:space="preserve"> platform</w:t>
      </w:r>
      <w:r w:rsidR="00F35F99">
        <w:t xml:space="preserve"> : </w:t>
      </w:r>
      <w:hyperlink r:id="rId24" w:history="1">
        <w:r w:rsidR="00F35F99" w:rsidRPr="004450B5">
          <w:rPr>
            <w:rStyle w:val="Lienhypertexte"/>
          </w:rPr>
          <w:t>https://learn.microsoft.com/fr-fr/entra/identity-platform/publisher-verification-overview</w:t>
        </w:r>
      </w:hyperlink>
      <w:r w:rsidR="00F35F99">
        <w:t>.</w:t>
      </w:r>
    </w:p>
    <w:p w14:paraId="1135C717" w14:textId="77777777" w:rsidR="00A06009" w:rsidRDefault="003E2C71" w:rsidP="00A06009">
      <w:pPr>
        <w:pStyle w:val="Paragraphedeliste"/>
        <w:keepNext/>
        <w:numPr>
          <w:ilvl w:val="0"/>
          <w:numId w:val="29"/>
        </w:numPr>
        <w:ind w:left="714" w:hanging="357"/>
        <w:contextualSpacing w:val="0"/>
      </w:pPr>
      <w:r>
        <w:lastRenderedPageBreak/>
        <w:t>Vérifier</w:t>
      </w:r>
      <w:r w:rsidR="00A06009">
        <w:t xml:space="preserve"> la nature des autorisations demandées pour :</w:t>
      </w:r>
    </w:p>
    <w:p w14:paraId="7395B690" w14:textId="77777777" w:rsidR="00A06009" w:rsidRDefault="00A06009" w:rsidP="00A06009">
      <w:pPr>
        <w:pStyle w:val="Paragraphedeliste"/>
        <w:keepNext/>
        <w:numPr>
          <w:ilvl w:val="1"/>
          <w:numId w:val="29"/>
        </w:numPr>
        <w:ind w:left="1434" w:hanging="357"/>
      </w:pPr>
      <w:r>
        <w:t>Autoriser l’authentification de l’utilisateur.</w:t>
      </w:r>
    </w:p>
    <w:p w14:paraId="0F1F076B" w14:textId="0A726659" w:rsidR="00A06009" w:rsidRDefault="00A06009" w:rsidP="00A06009">
      <w:pPr>
        <w:pStyle w:val="Paragraphedeliste"/>
        <w:keepNext/>
        <w:numPr>
          <w:ilvl w:val="1"/>
          <w:numId w:val="29"/>
        </w:numPr>
        <w:contextualSpacing w:val="0"/>
      </w:pPr>
      <w:r>
        <w:t>Récupérer des informations sur l’identité de l’utilisateur (nom, prénom, adresse électronique, nom d’affichage, notamment)</w:t>
      </w:r>
    </w:p>
    <w:p w14:paraId="22F08E10" w14:textId="6A8B605B" w:rsidR="00954DD2" w:rsidRDefault="00B5046F" w:rsidP="003778C0">
      <w:pPr>
        <w:pStyle w:val="Paragraphedeliste"/>
        <w:keepNext/>
        <w:numPr>
          <w:ilvl w:val="0"/>
          <w:numId w:val="29"/>
        </w:numPr>
        <w:ind w:left="714" w:hanging="357"/>
        <w:contextualSpacing w:val="0"/>
      </w:pPr>
      <w:r>
        <w:t>Après avoir pris connai</w:t>
      </w:r>
      <w:r w:rsidR="00954DD2">
        <w:t>s</w:t>
      </w:r>
      <w:r>
        <w:t>sance</w:t>
      </w:r>
      <w:r w:rsidR="00954DD2">
        <w:t xml:space="preserve"> des autorisations demandées par l’ANS pour l’application PSC :</w:t>
      </w:r>
    </w:p>
    <w:p w14:paraId="7BFB0879" w14:textId="77777777" w:rsidR="00954DD2" w:rsidRDefault="00954DD2" w:rsidP="00954DD2">
      <w:pPr>
        <w:pStyle w:val="Paragraphedeliste"/>
        <w:numPr>
          <w:ilvl w:val="1"/>
          <w:numId w:val="29"/>
        </w:numPr>
      </w:pPr>
      <w:r>
        <w:t xml:space="preserve">Sélectionner </w:t>
      </w:r>
      <w:r w:rsidRPr="00CC328B">
        <w:rPr>
          <w:rFonts w:ascii="Segoe UI Semibold" w:hAnsi="Segoe UI Semibold" w:cs="Segoe UI Semibold"/>
        </w:rPr>
        <w:t>Consentement pour le compte de votre organisation</w:t>
      </w:r>
      <w:r>
        <w:t>.</w:t>
      </w:r>
    </w:p>
    <w:p w14:paraId="4E931A00" w14:textId="7BB8CF70" w:rsidR="00B5046F" w:rsidRDefault="00B5046F" w:rsidP="00CC328B">
      <w:pPr>
        <w:pStyle w:val="Paragraphedeliste"/>
        <w:numPr>
          <w:ilvl w:val="1"/>
          <w:numId w:val="29"/>
        </w:numPr>
      </w:pPr>
      <w:r>
        <w:t xml:space="preserve">Cliquer sur </w:t>
      </w:r>
      <w:r w:rsidRPr="00CC328B">
        <w:rPr>
          <w:rFonts w:ascii="Segoe UI Semibold" w:hAnsi="Segoe UI Semibold" w:cs="Segoe UI Semibold"/>
        </w:rPr>
        <w:t>Accepter</w:t>
      </w:r>
      <w:r>
        <w:t>.</w:t>
      </w:r>
    </w:p>
    <w:p w14:paraId="7AE3B768" w14:textId="77777777" w:rsidR="00DA0972" w:rsidRDefault="00DA0972" w:rsidP="00DA0972">
      <w:pPr>
        <w:keepNext/>
      </w:pPr>
      <w:r>
        <w:t>A l’issue de cette opération :</w:t>
      </w:r>
    </w:p>
    <w:p w14:paraId="0D000692" w14:textId="3911818A" w:rsidR="00DA0972" w:rsidRDefault="00DA0972" w:rsidP="00F21058">
      <w:pPr>
        <w:pStyle w:val="Paragraphedeliste"/>
        <w:numPr>
          <w:ilvl w:val="0"/>
          <w:numId w:val="22"/>
        </w:numPr>
      </w:pPr>
      <w:r>
        <w:t>U</w:t>
      </w:r>
      <w:r w:rsidRPr="002360E0">
        <w:t xml:space="preserve">ne délégation est créée dans le </w:t>
      </w:r>
      <w:r>
        <w:t>locataire</w:t>
      </w:r>
      <w:r w:rsidRPr="002360E0">
        <w:t xml:space="preserve"> qui enregistre le consentement de l’</w:t>
      </w:r>
      <w:r>
        <w:t>administrateur</w:t>
      </w:r>
      <w:r w:rsidRPr="002360E0">
        <w:t xml:space="preserve"> pour l’application</w:t>
      </w:r>
      <w:r>
        <w:t xml:space="preserve"> PSC</w:t>
      </w:r>
      <w:r w:rsidR="00AB5989">
        <w:t>_BAS</w:t>
      </w:r>
      <w:r>
        <w:t>, à destination des utilisateurs PS de l’ES.</w:t>
      </w:r>
    </w:p>
    <w:p w14:paraId="2A50DAB9" w14:textId="08CA17CF" w:rsidR="00DA0972" w:rsidRPr="00DE20E7" w:rsidRDefault="00DA0972" w:rsidP="00F21058">
      <w:pPr>
        <w:pStyle w:val="Paragraphedeliste"/>
        <w:numPr>
          <w:ilvl w:val="0"/>
          <w:numId w:val="22"/>
        </w:numPr>
      </w:pPr>
      <w:r>
        <w:t xml:space="preserve">L’application </w:t>
      </w:r>
      <w:r w:rsidR="00AB5989" w:rsidRPr="004B134C">
        <w:rPr>
          <w:rFonts w:cs="Arial"/>
        </w:rPr>
        <w:t>multilocataire</w:t>
      </w:r>
      <w:r w:rsidR="00AB5989">
        <w:t xml:space="preserve"> </w:t>
      </w:r>
      <w:r>
        <w:t>PSC</w:t>
      </w:r>
      <w:r w:rsidR="00AB5989">
        <w:t>_BAS</w:t>
      </w:r>
      <w:r>
        <w:t xml:space="preserve"> </w:t>
      </w:r>
      <w:r w:rsidRPr="004B134C">
        <w:rPr>
          <w:rFonts w:cs="Arial"/>
        </w:rPr>
        <w:t xml:space="preserve">est </w:t>
      </w:r>
      <w:r>
        <w:rPr>
          <w:rFonts w:cs="Arial"/>
        </w:rPr>
        <w:t xml:space="preserve">également </w:t>
      </w:r>
      <w:r w:rsidRPr="004B134C">
        <w:rPr>
          <w:rFonts w:cs="Arial"/>
        </w:rPr>
        <w:t>enregistrée au sein du locataire de l’ES.</w:t>
      </w:r>
    </w:p>
    <w:p w14:paraId="46CE1AC3" w14:textId="77777777" w:rsidR="00C7406E" w:rsidRPr="0052611A" w:rsidRDefault="00C7406E" w:rsidP="00C7406E">
      <w:r w:rsidRPr="00B54505">
        <w:rPr>
          <w:rFonts w:ascii="Segoe UI Semibold" w:hAnsi="Segoe UI Semibold" w:cs="Segoe UI Semibold"/>
        </w:rPr>
        <w:t>Documentation Microsoft :</w:t>
      </w:r>
    </w:p>
    <w:p w14:paraId="6F94B927" w14:textId="77777777" w:rsidR="00DA0972" w:rsidRDefault="00C7406E" w:rsidP="00F21058">
      <w:pPr>
        <w:pStyle w:val="Paragraphedeliste"/>
        <w:numPr>
          <w:ilvl w:val="0"/>
          <w:numId w:val="13"/>
        </w:numPr>
      </w:pPr>
      <w:r>
        <w:t>A</w:t>
      </w:r>
      <w:r w:rsidRPr="00C87010">
        <w:t>pplication multilocataire sur Microsoft Entra ID</w:t>
      </w:r>
      <w:r>
        <w:t> : </w:t>
      </w:r>
      <w:hyperlink r:id="rId25" w:history="1">
        <w:r w:rsidRPr="000B3D99">
          <w:rPr>
            <w:rStyle w:val="Lienhypertexte"/>
          </w:rPr>
          <w:t>https://learn.microsoft.com/fr-fr/entra/identity-platform/howto-convert-app-to-be-multi-tenant</w:t>
        </w:r>
      </w:hyperlink>
      <w:r>
        <w:t xml:space="preserve"> ;</w:t>
      </w:r>
    </w:p>
    <w:p w14:paraId="6A0E1754" w14:textId="6688CBEB" w:rsidR="00705FC9" w:rsidRDefault="00C7406E" w:rsidP="00F21058">
      <w:pPr>
        <w:pStyle w:val="Paragraphedeliste"/>
        <w:numPr>
          <w:ilvl w:val="0"/>
          <w:numId w:val="13"/>
        </w:numPr>
      </w:pPr>
      <w:r w:rsidRPr="0052611A">
        <w:t>Consentement administrateur sur la plateforme d’identités Microsoft</w:t>
      </w:r>
      <w:r>
        <w:t xml:space="preserve"> : </w:t>
      </w:r>
      <w:hyperlink r:id="rId26" w:history="1">
        <w:r w:rsidRPr="000B3D99">
          <w:rPr>
            <w:rStyle w:val="Lienhypertexte"/>
          </w:rPr>
          <w:t>https://learn.microsoft.com/fr-fr/entra/identity-platform/v2-admin-consent</w:t>
        </w:r>
      </w:hyperlink>
      <w:r>
        <w:t>.</w:t>
      </w:r>
    </w:p>
    <w:p w14:paraId="36FF0BD5" w14:textId="76C22AB8" w:rsidR="000F14DF" w:rsidRDefault="004B134C" w:rsidP="009F0C7D">
      <w:pPr>
        <w:pStyle w:val="TBLTitre"/>
      </w:pPr>
      <w:r>
        <w:t xml:space="preserve">Vérification de l’enregistrement </w:t>
      </w:r>
    </w:p>
    <w:p w14:paraId="09972122" w14:textId="77777777" w:rsidR="00954DD2" w:rsidRDefault="00DA0972" w:rsidP="00DA0972">
      <w:r>
        <w:t xml:space="preserve">Une fois l’autorisation effectuée par un utilisateur disposant des privilèges d’administration, l’application PSC doit apparaitre dans le menu </w:t>
      </w:r>
      <w:r w:rsidRPr="7B95E193">
        <w:rPr>
          <w:rFonts w:ascii="Segoe UI Semibold" w:hAnsi="Segoe UI Semibold" w:cs="Segoe UI Semibold"/>
          <w:lang w:eastAsia="fr-FR"/>
        </w:rPr>
        <w:t>Applications d’entreprise</w:t>
      </w:r>
      <w:r w:rsidRPr="7B95E193">
        <w:rPr>
          <w:b/>
          <w:bCs/>
        </w:rPr>
        <w:t xml:space="preserve"> </w:t>
      </w:r>
      <w:r>
        <w:t>du locataire de l‘ES. Ceci correspond à la représentation de l’application appelée principal du service qui a été ainsi créée à cet effet dans le locataire de l’ES.</w:t>
      </w:r>
    </w:p>
    <w:p w14:paraId="6CA58B28" w14:textId="58377040" w:rsidR="00954DD2" w:rsidRPr="00883FC4" w:rsidRDefault="00954DD2" w:rsidP="00DA0972">
      <w:r>
        <w:t>Procéder comme suit :</w:t>
      </w:r>
    </w:p>
    <w:p w14:paraId="7FA08A73" w14:textId="77777777" w:rsidR="00954DD2" w:rsidRPr="00AA1709" w:rsidRDefault="00954DD2" w:rsidP="00954DD2">
      <w:pPr>
        <w:pStyle w:val="Paragraphedeliste"/>
        <w:numPr>
          <w:ilvl w:val="0"/>
          <w:numId w:val="30"/>
        </w:numPr>
      </w:pPr>
      <w:r>
        <w:t xml:space="preserve">Depuis un navigateur, aller sur </w:t>
      </w:r>
      <w:r w:rsidRPr="000D016B">
        <w:t xml:space="preserve">la vue d’ensemble </w:t>
      </w:r>
      <w:r w:rsidRPr="00D5006F">
        <w:rPr>
          <w:rFonts w:ascii="Segoe UI Semibold" w:hAnsi="Segoe UI Semibold" w:cs="Segoe UI Semibold"/>
        </w:rPr>
        <w:t>Identité</w:t>
      </w:r>
      <w:r>
        <w:t xml:space="preserve"> du </w:t>
      </w:r>
      <w:r w:rsidRPr="00D5006F">
        <w:rPr>
          <w:rFonts w:ascii="Segoe UI Semibold" w:hAnsi="Segoe UI Semibold" w:cs="Segoe UI Semibold"/>
        </w:rPr>
        <w:t>Centre d’administration Microsoft Entra</w:t>
      </w:r>
      <w:r>
        <w:t xml:space="preserve"> à l’adresse Internet </w:t>
      </w:r>
      <w:hyperlink r:id="rId27" w:anchor="view/Microsoft_AAD_IAM/TenantOverview.ReactView" w:history="1">
        <w:r w:rsidRPr="00AA1709">
          <w:rPr>
            <w:rStyle w:val="Lienhypertexte"/>
          </w:rPr>
          <w:t>https://entra.microsoft.com/#view/Microsoft_AAD_IAM/TenantOverview.ReactView</w:t>
        </w:r>
      </w:hyperlink>
      <w:r>
        <w:t>.</w:t>
      </w:r>
    </w:p>
    <w:p w14:paraId="1479A0B8" w14:textId="0A488101" w:rsidR="00DA0972" w:rsidRDefault="00954DD2" w:rsidP="00CC328B">
      <w:pPr>
        <w:pStyle w:val="Paragraphedeliste"/>
        <w:numPr>
          <w:ilvl w:val="0"/>
          <w:numId w:val="30"/>
        </w:numPr>
      </w:pPr>
      <w:r w:rsidRPr="00210A0C">
        <w:t>Aller</w:t>
      </w:r>
      <w:r>
        <w:t xml:space="preserve"> sur</w:t>
      </w:r>
      <w:r w:rsidRPr="00210A0C">
        <w:t xml:space="preserve"> </w:t>
      </w:r>
      <w:r w:rsidRPr="00D5006F">
        <w:rPr>
          <w:rFonts w:ascii="Segoe UI Semibold" w:hAnsi="Segoe UI Semibold" w:cs="Segoe UI Semibold"/>
        </w:rPr>
        <w:t>Applications &gt; Applications d’entreprise</w:t>
      </w:r>
      <w:r>
        <w:t xml:space="preserve"> et cliquer sur l’application PSC</w:t>
      </w:r>
      <w:r w:rsidR="006746DB">
        <w:t>_BAS</w:t>
      </w:r>
      <w:r>
        <w:t>.</w:t>
      </w:r>
    </w:p>
    <w:p w14:paraId="7E510837" w14:textId="1045B4D8" w:rsidR="009F0C7D" w:rsidRDefault="009F0C7D" w:rsidP="009F0C7D">
      <w:r w:rsidRPr="004B134C">
        <w:rPr>
          <w:highlight w:val="yellow"/>
        </w:rPr>
        <w:t>&lt;</w:t>
      </w:r>
      <w:r w:rsidR="00304FFF">
        <w:rPr>
          <w:highlight w:val="yellow"/>
        </w:rPr>
        <w:t>Capture d’écran à</w:t>
      </w:r>
      <w:r w:rsidRPr="004B134C">
        <w:rPr>
          <w:highlight w:val="yellow"/>
        </w:rPr>
        <w:t xml:space="preserve"> </w:t>
      </w:r>
      <w:r w:rsidR="00304FFF">
        <w:rPr>
          <w:highlight w:val="yellow"/>
        </w:rPr>
        <w:t>ajouter</w:t>
      </w:r>
      <w:r w:rsidRPr="004B134C">
        <w:rPr>
          <w:highlight w:val="yellow"/>
        </w:rPr>
        <w:t>&gt;</w:t>
      </w:r>
    </w:p>
    <w:p w14:paraId="411FF2EC" w14:textId="77777777" w:rsidR="00954DD2" w:rsidRDefault="00954DD2" w:rsidP="00954DD2">
      <w:r>
        <w:rPr>
          <w:lang w:eastAsia="fr-FR"/>
        </w:rPr>
        <w:t xml:space="preserve">A ce stade, </w:t>
      </w:r>
      <w:r>
        <w:t>l</w:t>
      </w:r>
      <w:r w:rsidRPr="008E10EF">
        <w:t xml:space="preserve">a configuration </w:t>
      </w:r>
      <w:r>
        <w:t>en place, et l’intégration désormais effective, doivent permette à PSC d’assurer une redirection transparente et automatique vers Microsoft Entra ID lorsqu’un PS souhaite accéder à un service numérique connecté à PSC.</w:t>
      </w:r>
    </w:p>
    <w:p w14:paraId="2EB251E3" w14:textId="77777777" w:rsidR="00CC328B" w:rsidRDefault="00181F94" w:rsidP="00CC328B">
      <w:r>
        <w:t>Le mode de fonctionnement complet avec les différentes redirections est décrit en annexe de ce guide, Cf section </w:t>
      </w:r>
      <w:r w:rsidRPr="00CC328B">
        <w:rPr>
          <w:rFonts w:ascii="Segoe UI Semibold" w:hAnsi="Segoe UI Semibold" w:cs="Segoe UI Semibold"/>
        </w:rPr>
        <w:t>A. </w:t>
      </w:r>
      <w:r w:rsidRPr="00CC328B">
        <w:rPr>
          <w:rFonts w:ascii="Segoe UI Semibold" w:hAnsi="Segoe UI Semibold" w:cs="Segoe UI Semibold"/>
        </w:rPr>
        <w:fldChar w:fldCharType="begin"/>
      </w:r>
      <w:r w:rsidRPr="00CC328B">
        <w:rPr>
          <w:rFonts w:ascii="Segoe UI Semibold" w:hAnsi="Segoe UI Semibold" w:cs="Segoe UI Semibold"/>
        </w:rPr>
        <w:instrText xml:space="preserve"> REF _Ref158735762 \h  \* MERGEFORMAT </w:instrText>
      </w:r>
      <w:r w:rsidRPr="00CC328B">
        <w:rPr>
          <w:rFonts w:ascii="Segoe UI Semibold" w:hAnsi="Segoe UI Semibold" w:cs="Segoe UI Semibold"/>
        </w:rPr>
      </w:r>
      <w:r w:rsidRPr="00CC328B">
        <w:rPr>
          <w:rFonts w:ascii="Segoe UI Semibold" w:hAnsi="Segoe UI Semibold" w:cs="Segoe UI Semibold"/>
        </w:rPr>
        <w:fldChar w:fldCharType="separate"/>
      </w:r>
      <w:r w:rsidRPr="00CC328B">
        <w:rPr>
          <w:rFonts w:ascii="Segoe UI Semibold" w:hAnsi="Segoe UI Semibold" w:cs="Segoe UI Semibold"/>
        </w:rPr>
        <w:t>Annexe - Mode de fonctionnement résultant</w:t>
      </w:r>
      <w:r w:rsidRPr="00CC328B">
        <w:rPr>
          <w:rFonts w:ascii="Segoe UI Semibold" w:hAnsi="Segoe UI Semibold" w:cs="Segoe UI Semibold"/>
        </w:rPr>
        <w:fldChar w:fldCharType="end"/>
      </w:r>
      <w:r>
        <w:t>.</w:t>
      </w:r>
      <w:bookmarkStart w:id="18" w:name="_Toc152172729"/>
    </w:p>
    <w:p w14:paraId="2E3D790D" w14:textId="1DFD095A" w:rsidR="009A052A" w:rsidRDefault="007134E4" w:rsidP="00CC328B">
      <w:pPr>
        <w:pStyle w:val="Titre1"/>
      </w:pPr>
      <w:bookmarkStart w:id="19" w:name="_Toc158992962"/>
      <w:r w:rsidRPr="00CC328B">
        <w:lastRenderedPageBreak/>
        <w:t xml:space="preserve">Gestion de </w:t>
      </w:r>
      <w:r w:rsidR="00DA0972" w:rsidRPr="00CC328B">
        <w:t>l’application</w:t>
      </w:r>
      <w:r w:rsidRPr="00CC328B">
        <w:t xml:space="preserve"> PSC dans Microsoft Entra ID</w:t>
      </w:r>
      <w:bookmarkEnd w:id="18"/>
      <w:bookmarkEnd w:id="19"/>
    </w:p>
    <w:p w14:paraId="040BABCE" w14:textId="77CBE2A8" w:rsidR="00404021" w:rsidRPr="00404021" w:rsidRDefault="00404021" w:rsidP="00404021">
      <w:pPr>
        <w:rPr>
          <w:lang w:eastAsia="fr-FR"/>
        </w:rPr>
      </w:pPr>
      <w:r>
        <w:rPr>
          <w:lang w:eastAsia="fr-FR"/>
        </w:rPr>
        <w:t>Dans le cadre du POC, il s’agit de l’application PSC_BAS pour l’environnement Bac à sable.</w:t>
      </w:r>
    </w:p>
    <w:p w14:paraId="20C7CDDA" w14:textId="0F5C85A9" w:rsidR="007134E4" w:rsidRDefault="007134E4" w:rsidP="00181F94">
      <w:pPr>
        <w:pStyle w:val="Titre2"/>
      </w:pPr>
      <w:bookmarkStart w:id="20" w:name="_Toc152172732"/>
      <w:bookmarkStart w:id="21" w:name="_Toc158992963"/>
      <w:r>
        <w:t>Gestion des accès à l’application PSC dans Microsoft Entra ID</w:t>
      </w:r>
      <w:bookmarkEnd w:id="20"/>
      <w:bookmarkEnd w:id="21"/>
    </w:p>
    <w:p w14:paraId="249BA2CF" w14:textId="59D5705C" w:rsidR="00D566BC" w:rsidRPr="00D566BC" w:rsidRDefault="00D566BC" w:rsidP="00D566BC">
      <w:pPr>
        <w:rPr>
          <w:lang w:eastAsia="fr-FR"/>
        </w:rPr>
      </w:pPr>
      <w:r>
        <w:rPr>
          <w:lang w:eastAsia="fr-FR"/>
        </w:rPr>
        <w:t>Procéder comme suit :</w:t>
      </w:r>
    </w:p>
    <w:p w14:paraId="7E641B28" w14:textId="77777777" w:rsidR="00D5006F" w:rsidRPr="00AA1709" w:rsidRDefault="00D5006F" w:rsidP="00D566BC">
      <w:pPr>
        <w:pStyle w:val="Paragraphedeliste"/>
        <w:numPr>
          <w:ilvl w:val="0"/>
          <w:numId w:val="35"/>
        </w:numPr>
      </w:pPr>
      <w:r>
        <w:t xml:space="preserve">Depuis un navigateur, aller sur </w:t>
      </w:r>
      <w:r w:rsidRPr="000D016B">
        <w:t xml:space="preserve">la vue d’ensemble </w:t>
      </w:r>
      <w:r w:rsidRPr="00D5006F">
        <w:rPr>
          <w:rFonts w:ascii="Segoe UI Semibold" w:hAnsi="Segoe UI Semibold" w:cs="Segoe UI Semibold"/>
        </w:rPr>
        <w:t>Identité</w:t>
      </w:r>
      <w:r>
        <w:t xml:space="preserve"> du </w:t>
      </w:r>
      <w:r w:rsidRPr="00D5006F">
        <w:rPr>
          <w:rFonts w:ascii="Segoe UI Semibold" w:hAnsi="Segoe UI Semibold" w:cs="Segoe UI Semibold"/>
        </w:rPr>
        <w:t>Centre d’administration Microsoft Entra</w:t>
      </w:r>
      <w:r>
        <w:t xml:space="preserve"> à l’adresse Internet </w:t>
      </w:r>
      <w:hyperlink r:id="rId28" w:anchor="view/Microsoft_AAD_IAM/TenantOverview.ReactView" w:history="1">
        <w:r w:rsidRPr="00AA1709">
          <w:rPr>
            <w:rStyle w:val="Lienhypertexte"/>
          </w:rPr>
          <w:t>https://entra.microsoft.com/#view/Microsoft_AAD_IAM/TenantOverview.ReactView</w:t>
        </w:r>
      </w:hyperlink>
      <w:r>
        <w:t>.</w:t>
      </w:r>
    </w:p>
    <w:p w14:paraId="6172C6C3" w14:textId="0A9B90C9" w:rsidR="00D5006F" w:rsidRDefault="00D5006F" w:rsidP="00D566BC">
      <w:pPr>
        <w:pStyle w:val="Paragraphedeliste"/>
        <w:numPr>
          <w:ilvl w:val="0"/>
          <w:numId w:val="35"/>
        </w:numPr>
      </w:pPr>
      <w:r w:rsidRPr="00210A0C">
        <w:t>Aller</w:t>
      </w:r>
      <w:r>
        <w:t xml:space="preserve"> sur</w:t>
      </w:r>
      <w:r w:rsidRPr="00210A0C">
        <w:t xml:space="preserve"> </w:t>
      </w:r>
      <w:r w:rsidRPr="00D5006F">
        <w:rPr>
          <w:rFonts w:ascii="Segoe UI Semibold" w:hAnsi="Segoe UI Semibold" w:cs="Segoe UI Semibold"/>
        </w:rPr>
        <w:t>Applications &gt; Applications d’entreprise</w:t>
      </w:r>
      <w:r>
        <w:t xml:space="preserve"> et cliquer sur l’application PSC.</w:t>
      </w:r>
    </w:p>
    <w:p w14:paraId="2C30FAD0" w14:textId="40539D2C" w:rsidR="007134E4" w:rsidRDefault="00D5006F" w:rsidP="00D566BC">
      <w:pPr>
        <w:pStyle w:val="Paragraphedeliste"/>
        <w:numPr>
          <w:ilvl w:val="0"/>
          <w:numId w:val="35"/>
        </w:numPr>
      </w:pPr>
      <w:r>
        <w:t xml:space="preserve">Sous </w:t>
      </w:r>
      <w:r w:rsidRPr="00D5006F">
        <w:rPr>
          <w:rFonts w:ascii="Segoe UI Semibold" w:hAnsi="Segoe UI Semibold" w:cs="Segoe UI Semibold"/>
        </w:rPr>
        <w:t>Gérer &gt; Utilisateurs et groupes</w:t>
      </w:r>
      <w:r>
        <w:t xml:space="preserve">, ajouter les utilisateurs et/ou groupes </w:t>
      </w:r>
      <w:r w:rsidR="00965D77">
        <w:t>ciblés</w:t>
      </w:r>
      <w:r>
        <w:t>.</w:t>
      </w:r>
    </w:p>
    <w:p w14:paraId="6B2AE5EB" w14:textId="1E123CB8" w:rsidR="007134E4" w:rsidRDefault="007134E4" w:rsidP="00F95A5F">
      <w:r>
        <w:t>Au-delà de la mise en œuvre de ce contrôle d’accès, une politique d’accès conditionnel conforme aux attentes de l’ANS doit être configurée</w:t>
      </w:r>
      <w:r w:rsidR="00DA0972">
        <w:t xml:space="preserve">, Cf. </w:t>
      </w:r>
      <w:r w:rsidR="00585175">
        <w:t xml:space="preserve">Guide de </w:t>
      </w:r>
      <w:r w:rsidR="00DA0972">
        <w:t>.</w:t>
      </w:r>
      <w:r>
        <w:t xml:space="preserve">  </w:t>
      </w:r>
    </w:p>
    <w:p w14:paraId="7BB0CD39" w14:textId="6B804E34" w:rsidR="00A80A81" w:rsidRDefault="002E4B30" w:rsidP="00181F94">
      <w:pPr>
        <w:pStyle w:val="Titre2"/>
      </w:pPr>
      <w:bookmarkStart w:id="22" w:name="_Toc158992964"/>
      <w:r>
        <w:t>Défense de l’application PSC</w:t>
      </w:r>
      <w:bookmarkEnd w:id="22"/>
    </w:p>
    <w:p w14:paraId="609AEAFD" w14:textId="1067B0FC" w:rsidR="00A80A81" w:rsidRPr="00404021" w:rsidRDefault="00A80A81" w:rsidP="00A80A81">
      <w:pPr>
        <w:rPr>
          <w:lang w:val="en-US"/>
        </w:rPr>
      </w:pPr>
      <w:r w:rsidRPr="00A80A81">
        <w:rPr>
          <w:lang w:val="en-US"/>
        </w:rPr>
        <w:t>Cf</w:t>
      </w:r>
      <w:r>
        <w:rPr>
          <w:lang w:val="en-US"/>
        </w:rPr>
        <w:t xml:space="preserve">. </w:t>
      </w:r>
      <w:hyperlink r:id="rId29" w:history="1">
        <w:r w:rsidRPr="00A80A81">
          <w:rPr>
            <w:rStyle w:val="Lienhypertexte"/>
            <w:lang w:val="en-US"/>
          </w:rPr>
          <w:t>Midnight Blizzard: Guidance for responders on nation-state attack</w:t>
        </w:r>
      </w:hyperlink>
    </w:p>
    <w:p w14:paraId="62F3CA29" w14:textId="3445085E" w:rsidR="0004073F" w:rsidRDefault="0004073F" w:rsidP="0004073F">
      <w:pPr>
        <w:pStyle w:val="Titre3"/>
      </w:pPr>
      <w:r>
        <w:t>Protection de l’application PSC</w:t>
      </w:r>
    </w:p>
    <w:p w14:paraId="3D456CE1" w14:textId="77777777" w:rsidR="00254349" w:rsidRDefault="00E10B7C" w:rsidP="0004073F">
      <w:r w:rsidRPr="00E10B7C">
        <w:t xml:space="preserve">La </w:t>
      </w:r>
      <w:r>
        <w:t>protection</w:t>
      </w:r>
      <w:r w:rsidRPr="00E10B7C">
        <w:t xml:space="preserve"> de l'application PSC nécessite la mise en place de mesures techniques de sécurité et de procédures opérationnelles. Cela</w:t>
      </w:r>
      <w:r>
        <w:t xml:space="preserve"> inclut </w:t>
      </w:r>
      <w:r w:rsidRPr="00E10B7C">
        <w:t xml:space="preserve">l'implémentation de contrôles d'accès basés sur les rôles, l'utilisation de l'authentification à deux facteurs, </w:t>
      </w:r>
      <w:r w:rsidR="00894E1A">
        <w:t xml:space="preserve">l’authentification sans mot de passe, </w:t>
      </w:r>
      <w:r w:rsidRPr="00E10B7C">
        <w:t>le chiffrement des données sensibles, la surveillance continue de l'activité de l'application pour détecter les comportements suspects, et l</w:t>
      </w:r>
      <w:r>
        <w:t>a documentation de procédures</w:t>
      </w:r>
      <w:r w:rsidRPr="00E10B7C">
        <w:t xml:space="preserve"> de réponse aux incidents de sécurité. </w:t>
      </w:r>
    </w:p>
    <w:p w14:paraId="71293401" w14:textId="0B43A609" w:rsidR="00E10B7C" w:rsidRPr="0004073F" w:rsidRDefault="00E10B7C" w:rsidP="0004073F">
      <w:r w:rsidRPr="00E10B7C">
        <w:t>Des audits réguliers et des tests de pénétration doivent être effectués pour identifier et corriger les vulnérabilités potentielles</w:t>
      </w:r>
      <w:r>
        <w:t xml:space="preserve"> de l’application PSC.</w:t>
      </w:r>
    </w:p>
    <w:p w14:paraId="10F91F22" w14:textId="7363A05A" w:rsidR="00F16A77" w:rsidRDefault="00F16A77" w:rsidP="0004073F">
      <w:pPr>
        <w:pStyle w:val="Titre3"/>
      </w:pPr>
      <w:r w:rsidRPr="00F16A77">
        <w:t>Défense contre les applications OAuth malveillantes</w:t>
      </w:r>
    </w:p>
    <w:p w14:paraId="291956FD" w14:textId="77777777" w:rsidR="00254349" w:rsidRDefault="005B5814" w:rsidP="00CA5EFE">
      <w:r w:rsidRPr="005B5814">
        <w:t>La défense contre les applications OAuth malveillantes nécessite une approche multidimensionnelle</w:t>
      </w:r>
      <w:r w:rsidR="004D4617">
        <w:t xml:space="preserve"> (prévention et détection)</w:t>
      </w:r>
      <w:r w:rsidRPr="005B5814">
        <w:t xml:space="preserve"> qui comprend la surveillance continue des activités suspectes, l'audit des niveaux de privilège de toutes les identités et applications, et la mise en œuvre de politiques de contrôle d'accès strictes. </w:t>
      </w:r>
    </w:p>
    <w:p w14:paraId="07D392D3" w14:textId="72505596" w:rsidR="009F58F1" w:rsidRDefault="008C4DBA" w:rsidP="00CA5EFE">
      <w:r w:rsidRPr="008C4DBA">
        <w:t>Les applications malveillantes tentent souvent d'exploiter les permissions OAuth,</w:t>
      </w:r>
      <w:r w:rsidR="005B5814" w:rsidRPr="005B5814">
        <w:t xml:space="preserve"> il est donc essentiel de surveiller de près toutes les applications avec des permissions </w:t>
      </w:r>
      <w:r w:rsidR="003D4D4A">
        <w:t>de type « </w:t>
      </w:r>
      <w:r w:rsidR="005B5814" w:rsidRPr="005B5814">
        <w:t>app-</w:t>
      </w:r>
      <w:proofErr w:type="spellStart"/>
      <w:r w:rsidR="005B5814" w:rsidRPr="005B5814">
        <w:t>only</w:t>
      </w:r>
      <w:proofErr w:type="spellEnd"/>
      <w:r w:rsidR="003D4D4A">
        <w:t> »</w:t>
      </w:r>
      <w:r w:rsidR="005B5814" w:rsidRPr="005B5814">
        <w:t xml:space="preserve">. </w:t>
      </w:r>
      <w:r w:rsidR="00E44D1E" w:rsidRPr="00E44D1E">
        <w:t>Il est important de rester vigilant envers les applications qui ne possèdent que des permissions au niveau de l'application, car elles pourraient avoir un accès trop privilégié.</w:t>
      </w:r>
      <w:r w:rsidR="0024237F">
        <w:t xml:space="preserve"> </w:t>
      </w:r>
      <w:r w:rsidR="003526B9">
        <w:t>L</w:t>
      </w:r>
      <w:r w:rsidR="00E25AAA">
        <w:t xml:space="preserve">’article </w:t>
      </w:r>
      <w:r w:rsidR="009F58F1" w:rsidRPr="00010B46">
        <w:rPr>
          <w:rFonts w:ascii="Segoe UI Semibold" w:hAnsi="Segoe UI Semibold" w:cs="Segoe UI Semibold"/>
        </w:rPr>
        <w:t>Investigation des applications compromises et malveillantes</w:t>
      </w:r>
      <w:r w:rsidR="00010B46">
        <w:t>, Cf. ci-après,</w:t>
      </w:r>
      <w:r w:rsidR="009F58F1">
        <w:t xml:space="preserve"> </w:t>
      </w:r>
      <w:r w:rsidR="001D1B09">
        <w:t xml:space="preserve">contient des bonnes pratiques </w:t>
      </w:r>
      <w:r w:rsidR="00CA5EFE">
        <w:t xml:space="preserve">dont certaines se basent </w:t>
      </w:r>
      <w:r w:rsidR="00CA5EFE" w:rsidRPr="00CA5EFE">
        <w:t>Microsoft Defender for Cloud App</w:t>
      </w:r>
      <w:r w:rsidR="00CA5EFE">
        <w:t>s afin d’</w:t>
      </w:r>
      <w:r w:rsidR="00DC7568" w:rsidRPr="00E25AAA">
        <w:t>identif</w:t>
      </w:r>
      <w:r w:rsidR="00DC7568">
        <w:t>ier</w:t>
      </w:r>
      <w:r w:rsidR="00E25AAA">
        <w:t xml:space="preserve"> l</w:t>
      </w:r>
      <w:r w:rsidR="00E25AAA" w:rsidRPr="00E25AAA">
        <w:t>es attaques malveillantes sur des applications</w:t>
      </w:r>
      <w:r w:rsidR="00E25AAA">
        <w:t xml:space="preserve"> OAuth</w:t>
      </w:r>
      <w:r w:rsidR="00010B46">
        <w:t>.</w:t>
      </w:r>
    </w:p>
    <w:p w14:paraId="725C97FE" w14:textId="4071D66F" w:rsidR="005B5814" w:rsidRDefault="005B5814" w:rsidP="0004073F">
      <w:r w:rsidRPr="005B5814">
        <w:t xml:space="preserve">L'utilisation de politiques de gouvernance des applications peut aider à identifier et à atténuer les applications OAuth malveillantes. </w:t>
      </w:r>
      <w:r w:rsidR="00F87681">
        <w:t>Il</w:t>
      </w:r>
      <w:r w:rsidRPr="005B5814">
        <w:t xml:space="preserve"> est recommandé de mettre en place un contrôle d'accès conditionnel pour les utilisateurs se connectant à partir d'appareils non gérés.</w:t>
      </w:r>
    </w:p>
    <w:p w14:paraId="2B3AC46B" w14:textId="77777777" w:rsidR="00010B46" w:rsidRPr="0052611A" w:rsidRDefault="00010B46" w:rsidP="00010B46">
      <w:r w:rsidRPr="00B54505">
        <w:rPr>
          <w:rFonts w:ascii="Segoe UI Semibold" w:hAnsi="Segoe UI Semibold" w:cs="Segoe UI Semibold"/>
        </w:rPr>
        <w:t>Documentation Microsoft :</w:t>
      </w:r>
    </w:p>
    <w:p w14:paraId="088E18F6" w14:textId="3E000738" w:rsidR="00010B46" w:rsidRDefault="00010B46" w:rsidP="00010B46">
      <w:pPr>
        <w:pStyle w:val="Paragraphedeliste"/>
        <w:numPr>
          <w:ilvl w:val="0"/>
          <w:numId w:val="13"/>
        </w:numPr>
      </w:pPr>
      <w:r w:rsidRPr="00010B46">
        <w:t>Investigation des applications compromises et malveillantes</w:t>
      </w:r>
      <w:r>
        <w:t> : </w:t>
      </w:r>
      <w:hyperlink r:id="rId30" w:history="1">
        <w:r w:rsidRPr="00AB61A0">
          <w:rPr>
            <w:rStyle w:val="Lienhypertexte"/>
          </w:rPr>
          <w:t>https://learn.microsoft.com/fr-fr/security/operations/incident-response-playbook-compromised-malicious-app</w:t>
        </w:r>
      </w:hyperlink>
      <w:r>
        <w:t xml:space="preserve"> ;</w:t>
      </w:r>
    </w:p>
    <w:p w14:paraId="5F4D1566" w14:textId="77777777" w:rsidR="00010B46" w:rsidRPr="0004073F" w:rsidRDefault="00010B46" w:rsidP="0004073F"/>
    <w:p w14:paraId="1998FB46" w14:textId="57B449B4" w:rsidR="00DA0972" w:rsidRDefault="00DA0972" w:rsidP="00181F94">
      <w:pPr>
        <w:pStyle w:val="Titre2"/>
      </w:pPr>
      <w:bookmarkStart w:id="23" w:name="_Toc158992965"/>
      <w:r>
        <w:t>Autres opération</w:t>
      </w:r>
      <w:r w:rsidR="00A17ACD">
        <w:t>s</w:t>
      </w:r>
      <w:bookmarkEnd w:id="23"/>
    </w:p>
    <w:p w14:paraId="53B63937" w14:textId="59D3359D" w:rsidR="00C20FB2" w:rsidRPr="00480439" w:rsidRDefault="00C20FB2" w:rsidP="00F95A5F">
      <w:r w:rsidRPr="00C20FB2">
        <w:t xml:space="preserve">Les autres opérations </w:t>
      </w:r>
      <w:r w:rsidR="00894E1A">
        <w:t>inclut</w:t>
      </w:r>
      <w:r w:rsidRPr="00C20FB2">
        <w:t xml:space="preserve"> la mise à jour régulière de l'application PSC pour garantir qu'elle est protégée contre les dernières menaces de sécurité, en tenant compte des recommandations les plus récentes en matière de sécurité. Enfin, il est important de former les utilisateurs à reconnaître et à signaler les applications OAuth suspectes.</w:t>
      </w:r>
    </w:p>
    <w:p w14:paraId="7FE742BA" w14:textId="77777777" w:rsidR="00114C3B" w:rsidRDefault="00114C3B" w:rsidP="00114C3B">
      <w:pPr>
        <w:spacing w:after="200"/>
        <w:jc w:val="left"/>
      </w:pPr>
    </w:p>
    <w:p w14:paraId="730F983B" w14:textId="3BFF6FBB" w:rsidR="00015230" w:rsidRDefault="00114C3B">
      <w:pPr>
        <w:spacing w:after="200"/>
        <w:jc w:val="left"/>
        <w:rPr>
          <w:rFonts w:ascii="Segoe UI Semibold" w:hAnsi="Segoe UI Semibold" w:cs="Segoe UI Semibold"/>
        </w:rPr>
      </w:pPr>
      <w:r w:rsidRPr="008B5A2B">
        <w:rPr>
          <w:rFonts w:ascii="Segoe UI Semibold" w:hAnsi="Segoe UI Semibold" w:cs="Segoe UI Semibold"/>
        </w:rPr>
        <w:t>Ceci conclut le présent guide.</w:t>
      </w:r>
    </w:p>
    <w:p w14:paraId="1BD57ECF" w14:textId="77777777" w:rsidR="00954DD2" w:rsidRDefault="00954DD2" w:rsidP="00114C3B">
      <w:pPr>
        <w:spacing w:after="200"/>
        <w:jc w:val="left"/>
        <w:rPr>
          <w:rFonts w:ascii="Segoe UI Semibold" w:hAnsi="Segoe UI Semibold" w:cs="Segoe UI Semibold"/>
        </w:rPr>
      </w:pPr>
    </w:p>
    <w:p w14:paraId="7E29A942" w14:textId="73CF4BCF" w:rsidR="00015230" w:rsidRPr="00015230" w:rsidRDefault="00015230" w:rsidP="00CC328B">
      <w:pPr>
        <w:pStyle w:val="Annexe"/>
      </w:pPr>
      <w:bookmarkStart w:id="24" w:name="_Ref158735756"/>
      <w:bookmarkStart w:id="25" w:name="_Ref158735762"/>
      <w:bookmarkStart w:id="26" w:name="_Toc158992966"/>
      <w:bookmarkStart w:id="27" w:name="_Ref155875341"/>
      <w:r w:rsidRPr="00015230">
        <w:lastRenderedPageBreak/>
        <w:t>Annexe</w:t>
      </w:r>
      <w:r w:rsidR="00CC328B">
        <w:t xml:space="preserve"> - </w:t>
      </w:r>
      <w:r w:rsidRPr="00015230">
        <w:t>Mode de fonctionnement résultant</w:t>
      </w:r>
      <w:bookmarkEnd w:id="24"/>
      <w:bookmarkEnd w:id="25"/>
      <w:bookmarkEnd w:id="26"/>
    </w:p>
    <w:bookmarkEnd w:id="27"/>
    <w:p w14:paraId="3998CD77" w14:textId="272DA96F" w:rsidR="00954DD2" w:rsidRDefault="00954DD2" w:rsidP="00954DD2">
      <w:r>
        <w:rPr>
          <w:lang w:eastAsia="fr-FR"/>
        </w:rPr>
        <w:t xml:space="preserve">A ce stade, </w:t>
      </w:r>
      <w:r>
        <w:t>l</w:t>
      </w:r>
      <w:r w:rsidRPr="008E10EF">
        <w:t>a configuration</w:t>
      </w:r>
      <w:r w:rsidR="00015230">
        <w:t xml:space="preserve"> en place</w:t>
      </w:r>
      <w:r>
        <w:t>, et l’intégration désormais effective</w:t>
      </w:r>
      <w:r w:rsidR="00015230">
        <w:t xml:space="preserve"> de l’application PSC</w:t>
      </w:r>
      <w:r w:rsidR="004C56E7">
        <w:t>_BAS</w:t>
      </w:r>
      <w:r w:rsidR="00015230">
        <w:t xml:space="preserve"> dans le locataire de l’ES</w:t>
      </w:r>
      <w:r>
        <w:t>, doivent permette à PSC d’assurer une redirection transparente et automatique vers Microsoft Entra ID lorsqu’un PS souhaite accéder à un service numérique connecté à PSC.</w:t>
      </w:r>
    </w:p>
    <w:p w14:paraId="36F8F634" w14:textId="5D568423" w:rsidR="00C57553" w:rsidRPr="001A28C6" w:rsidRDefault="00C57553" w:rsidP="00C57553">
      <w:r>
        <w:t xml:space="preserve">Le lancement de la cinématique avec Microsoft Entra ID peut être effectuée en cliquant sur le bouton </w:t>
      </w:r>
      <w:r w:rsidRPr="00C57553">
        <w:rPr>
          <w:rFonts w:ascii="Segoe UI Semibold" w:hAnsi="Segoe UI Semibold" w:cs="Segoe UI Semibold"/>
        </w:rPr>
        <w:t xml:space="preserve">S’Identifier avec </w:t>
      </w:r>
      <w:proofErr w:type="spellStart"/>
      <w:r w:rsidRPr="00C57553">
        <w:rPr>
          <w:rFonts w:ascii="Segoe UI Semibold" w:hAnsi="Segoe UI Semibold" w:cs="Segoe UI Semibold"/>
        </w:rPr>
        <w:t>EntraID</w:t>
      </w:r>
      <w:proofErr w:type="spellEnd"/>
      <w:r>
        <w:t>.</w:t>
      </w:r>
    </w:p>
    <w:p w14:paraId="495402B7" w14:textId="0BC63783" w:rsidR="00C57553" w:rsidRDefault="006F568B" w:rsidP="006F568B">
      <w:pPr>
        <w:spacing w:before="240" w:after="240"/>
        <w:jc w:val="center"/>
      </w:pPr>
      <w:r w:rsidRPr="006F568B">
        <w:rPr>
          <w:noProof/>
        </w:rPr>
        <w:drawing>
          <wp:inline distT="0" distB="0" distL="0" distR="0" wp14:anchorId="4E4C4D98" wp14:editId="6DF8FBE8">
            <wp:extent cx="3128400" cy="1710000"/>
            <wp:effectExtent l="0" t="0" r="0" b="5080"/>
            <wp:docPr id="5710781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78169" name="Image 1"/>
                    <pic:cNvPicPr/>
                  </pic:nvPicPr>
                  <pic:blipFill>
                    <a:blip r:embed="rId31"/>
                    <a:stretch>
                      <a:fillRect/>
                    </a:stretch>
                  </pic:blipFill>
                  <pic:spPr>
                    <a:xfrm>
                      <a:off x="0" y="0"/>
                      <a:ext cx="3128400" cy="1710000"/>
                    </a:xfrm>
                    <a:prstGeom prst="rect">
                      <a:avLst/>
                    </a:prstGeom>
                  </pic:spPr>
                </pic:pic>
              </a:graphicData>
            </a:graphic>
          </wp:inline>
        </w:drawing>
      </w:r>
    </w:p>
    <w:p w14:paraId="360F1710" w14:textId="77777777" w:rsidR="00954DD2" w:rsidRDefault="00954DD2" w:rsidP="00954DD2">
      <w:r>
        <w:t xml:space="preserve">Dans la pratique, </w:t>
      </w:r>
      <w:r w:rsidRPr="000A657B">
        <w:t xml:space="preserve">PSC ne redirige pas directement un PS vers son locataire d’origine pour authentification (car il n’en a pas la capacité). </w:t>
      </w:r>
    </w:p>
    <w:p w14:paraId="7BF48991" w14:textId="77777777" w:rsidR="00954DD2" w:rsidRPr="000A657B" w:rsidRDefault="00954DD2" w:rsidP="00954DD2">
      <w:pPr>
        <w:rPr>
          <w:b/>
        </w:rPr>
      </w:pPr>
      <w:r w:rsidRPr="000A657B">
        <w:t xml:space="preserve">PSC redirige </w:t>
      </w:r>
      <w:r>
        <w:t xml:space="preserve">ainsi </w:t>
      </w:r>
      <w:r w:rsidRPr="000A657B">
        <w:t>chaque PS vers un point de redirection Microsoft Entra ID mutualisé à tous les locataires</w:t>
      </w:r>
      <w:r>
        <w:t>, à savoir</w:t>
      </w:r>
      <w:r w:rsidRPr="000A657B">
        <w:t xml:space="preserve"> le point de terminaison </w:t>
      </w:r>
      <w:r w:rsidRPr="000F590D">
        <w:rPr>
          <w:i/>
          <w:iCs/>
        </w:rPr>
        <w:t>/</w:t>
      </w:r>
      <w:proofErr w:type="spellStart"/>
      <w:r w:rsidRPr="000F590D">
        <w:rPr>
          <w:i/>
          <w:iCs/>
        </w:rPr>
        <w:t>organizations</w:t>
      </w:r>
      <w:proofErr w:type="spellEnd"/>
      <w:r w:rsidRPr="000A657B">
        <w:t xml:space="preserve"> de la plateforme d’identités Microsoft</w:t>
      </w:r>
      <w:r>
        <w:t xml:space="preserve"> u</w:t>
      </w:r>
      <w:r w:rsidRPr="002B5D47">
        <w:t xml:space="preserve">tilisé pour connecter </w:t>
      </w:r>
      <w:r>
        <w:t xml:space="preserve">un </w:t>
      </w:r>
      <w:r w:rsidRPr="002B5D47">
        <w:t>utilisateur à partir de n'importe quel locataire</w:t>
      </w:r>
      <w:r>
        <w:t xml:space="preserve"> Entra ID.</w:t>
      </w:r>
      <w:r w:rsidRPr="000A657B">
        <w:t xml:space="preserve"> </w:t>
      </w:r>
    </w:p>
    <w:p w14:paraId="6F4E67D3" w14:textId="77777777" w:rsidR="00954DD2" w:rsidRDefault="00954DD2" w:rsidP="00954DD2">
      <w:pPr>
        <w:rPr>
          <w:rStyle w:val="Lienhypertexte"/>
          <w:rFonts w:cs="Arial"/>
          <w:u w:val="none"/>
        </w:rPr>
      </w:pPr>
      <w:r w:rsidRPr="00DC13CA">
        <w:rPr>
          <w:rFonts w:cs="Arial"/>
        </w:rPr>
        <w:t xml:space="preserve">Point de </w:t>
      </w:r>
      <w:r>
        <w:rPr>
          <w:rFonts w:cs="Arial"/>
        </w:rPr>
        <w:t xml:space="preserve">terminaison de </w:t>
      </w:r>
      <w:r w:rsidRPr="00DC13CA">
        <w:rPr>
          <w:rFonts w:cs="Arial"/>
        </w:rPr>
        <w:t xml:space="preserve">redirection : </w:t>
      </w:r>
      <w:hyperlink r:id="rId32" w:history="1">
        <w:r w:rsidRPr="00195718">
          <w:rPr>
            <w:rStyle w:val="Lienhypertexte"/>
            <w:rFonts w:cs="Arial"/>
          </w:rPr>
          <w:t>https://login.microsoftonline.com/organizations</w:t>
        </w:r>
      </w:hyperlink>
      <w:r>
        <w:rPr>
          <w:rStyle w:val="Lienhypertexte"/>
          <w:rFonts w:cs="Arial"/>
          <w:u w:val="none"/>
        </w:rPr>
        <w:t xml:space="preserve"> </w:t>
      </w:r>
    </w:p>
    <w:p w14:paraId="2DF1F613" w14:textId="77777777" w:rsidR="00954DD2" w:rsidRDefault="00954DD2" w:rsidP="00954DD2">
      <w:pPr>
        <w:rPr>
          <w:rFonts w:cs="Arial"/>
        </w:rPr>
      </w:pPr>
      <w:r>
        <w:rPr>
          <w:rFonts w:cs="Arial"/>
        </w:rPr>
        <w:t>Pour cela, u</w:t>
      </w:r>
      <w:r w:rsidRPr="00DC13CA">
        <w:rPr>
          <w:rFonts w:cs="Arial"/>
        </w:rPr>
        <w:t xml:space="preserve">ne grande partie des informations nécessaires au raccordement de PSC avec </w:t>
      </w:r>
      <w:r>
        <w:rPr>
          <w:rFonts w:cs="Arial"/>
        </w:rPr>
        <w:t>Microsoft Entra ID</w:t>
      </w:r>
      <w:r w:rsidRPr="00DC13CA">
        <w:rPr>
          <w:rFonts w:cs="Arial"/>
        </w:rPr>
        <w:t xml:space="preserve"> </w:t>
      </w:r>
      <w:r>
        <w:rPr>
          <w:rFonts w:cs="Arial"/>
        </w:rPr>
        <w:t xml:space="preserve">sont </w:t>
      </w:r>
      <w:r w:rsidRPr="00DC13CA">
        <w:rPr>
          <w:rFonts w:cs="Arial"/>
        </w:rPr>
        <w:t xml:space="preserve">téléchargées sur PSC via </w:t>
      </w:r>
      <w:r>
        <w:rPr>
          <w:rFonts w:cs="Arial"/>
        </w:rPr>
        <w:t>le document de configuration du fournisseur OpenID Connect (</w:t>
      </w:r>
      <w:r w:rsidRPr="00EB5D8D">
        <w:rPr>
          <w:rFonts w:cs="Arial"/>
        </w:rPr>
        <w:t xml:space="preserve">OpenID Connect Discovery 1.0 </w:t>
      </w:r>
      <w:proofErr w:type="spellStart"/>
      <w:r w:rsidRPr="00EB5D8D">
        <w:rPr>
          <w:rFonts w:cs="Arial"/>
        </w:rPr>
        <w:t>incorporating</w:t>
      </w:r>
      <w:proofErr w:type="spellEnd"/>
      <w:r w:rsidRPr="00EB5D8D">
        <w:rPr>
          <w:rFonts w:cs="Arial"/>
        </w:rPr>
        <w:t xml:space="preserve"> errata set 1</w:t>
      </w:r>
      <w:r>
        <w:rPr>
          <w:rFonts w:cs="Arial"/>
        </w:rPr>
        <w:t xml:space="preserve">, </w:t>
      </w:r>
      <w:hyperlink r:id="rId33" w:history="1">
        <w:r w:rsidRPr="005E1846">
          <w:rPr>
            <w:rStyle w:val="Lienhypertexte"/>
            <w:rFonts w:cs="Arial"/>
          </w:rPr>
          <w:t>https://openid.net/specs/openid-connect-discovery-1_0.html</w:t>
        </w:r>
      </w:hyperlink>
      <w:r>
        <w:rPr>
          <w:rFonts w:cs="Arial"/>
        </w:rPr>
        <w:t>) fourni par Microsoft Entra ID comme fournisseur OpenID contenant les URL à utiliser pour l’authentification et la déconnexion (</w:t>
      </w:r>
      <w:proofErr w:type="spellStart"/>
      <w:r w:rsidRPr="0034193F">
        <w:rPr>
          <w:rFonts w:cs="Arial"/>
          <w:i/>
          <w:iCs/>
        </w:rPr>
        <w:t>logout</w:t>
      </w:r>
      <w:proofErr w:type="spellEnd"/>
      <w:r>
        <w:rPr>
          <w:rFonts w:cs="Arial"/>
        </w:rPr>
        <w:t>), les clés de signature publiques du service d’authentification et d’autres métadonnées comme les revendications (</w:t>
      </w:r>
      <w:r w:rsidRPr="0034193F">
        <w:rPr>
          <w:rFonts w:cs="Arial"/>
          <w:i/>
          <w:iCs/>
        </w:rPr>
        <w:t>claims</w:t>
      </w:r>
      <w:r>
        <w:rPr>
          <w:rFonts w:cs="Arial"/>
        </w:rPr>
        <w:t>) prises en charge.</w:t>
      </w:r>
    </w:p>
    <w:p w14:paraId="5613AB8A" w14:textId="4C989AA6" w:rsidR="00336A37" w:rsidRPr="00C3317B" w:rsidRDefault="00954DD2" w:rsidP="005B7B63">
      <w:pPr>
        <w:spacing w:before="120"/>
      </w:pPr>
      <w:r>
        <w:t>Lors de la redirection, q</w:t>
      </w:r>
      <w:r w:rsidRPr="00447C15">
        <w:t>uand la plateforme d’identités Microsoft reçoit une demande sur le point de terminaison /</w:t>
      </w:r>
      <w:proofErr w:type="spellStart"/>
      <w:r w:rsidRPr="000F590D">
        <w:rPr>
          <w:i/>
          <w:iCs/>
        </w:rPr>
        <w:t>organizations</w:t>
      </w:r>
      <w:proofErr w:type="spellEnd"/>
      <w:r>
        <w:t>, cette dernière</w:t>
      </w:r>
      <w:r w:rsidRPr="000A657B">
        <w:t xml:space="preserve"> </w:t>
      </w:r>
      <w:r>
        <w:t>connecte</w:t>
      </w:r>
      <w:r w:rsidRPr="000A657B">
        <w:t xml:space="preserve"> le PS</w:t>
      </w:r>
      <w:r>
        <w:t xml:space="preserve"> </w:t>
      </w:r>
      <w:r w:rsidRPr="00447C15">
        <w:t xml:space="preserve">et découvre ainsi de quel locataire il provient. Ce point de terminaison fonctionne avec tous les protocoles d’authentification pris en charge par Microsoft Entra ID </w:t>
      </w:r>
      <w:r>
        <w:t xml:space="preserve">et ici le standard de l’industrie </w:t>
      </w:r>
      <w:r w:rsidRPr="00447C15">
        <w:t>OpenID Connect</w:t>
      </w:r>
      <w:r>
        <w:t xml:space="preserve"> (OIDC) utilisé par PSC</w:t>
      </w:r>
      <w:r w:rsidRPr="00447C15">
        <w:t>.</w:t>
      </w:r>
    </w:p>
    <w:p w14:paraId="45ADA549" w14:textId="0684E9FB" w:rsidR="005B7B63" w:rsidRDefault="005B7B63" w:rsidP="005B7B63">
      <w:pPr>
        <w:spacing w:before="240" w:after="240"/>
        <w:jc w:val="center"/>
      </w:pPr>
      <w:r>
        <w:rPr>
          <w:noProof/>
        </w:rPr>
        <w:lastRenderedPageBreak/>
        <w:drawing>
          <wp:inline distT="0" distB="0" distL="0" distR="0" wp14:anchorId="06CA6344" wp14:editId="5C60A969">
            <wp:extent cx="5721726" cy="2926909"/>
            <wp:effectExtent l="0" t="0" r="0" b="6985"/>
            <wp:docPr id="11142161" name="Image 4"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161" name="Image 4" descr="Une image contenant texte, capture d’écran, Police, diagramme&#10;&#10;Description générée automatiquemen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9141" cy="2930702"/>
                    </a:xfrm>
                    <a:prstGeom prst="rect">
                      <a:avLst/>
                    </a:prstGeom>
                    <a:noFill/>
                    <a:ln>
                      <a:noFill/>
                    </a:ln>
                  </pic:spPr>
                </pic:pic>
              </a:graphicData>
            </a:graphic>
          </wp:inline>
        </w:drawing>
      </w:r>
    </w:p>
    <w:p w14:paraId="6197CCCF" w14:textId="56DBB4A3" w:rsidR="00954DD2" w:rsidRDefault="00954DD2" w:rsidP="00954DD2">
      <w:r w:rsidRPr="00447C15">
        <w:t xml:space="preserve">La réponse de connexion envoyée à l’application </w:t>
      </w:r>
      <w:r>
        <w:t>PSC</w:t>
      </w:r>
      <w:r w:rsidR="006F568B">
        <w:t>_BAS</w:t>
      </w:r>
      <w:r>
        <w:t xml:space="preserve"> </w:t>
      </w:r>
      <w:r w:rsidRPr="00447C15">
        <w:t>contient un jeton</w:t>
      </w:r>
      <w:r>
        <w:t xml:space="preserve"> d’ID</w:t>
      </w:r>
      <w:r w:rsidRPr="00447C15">
        <w:t xml:space="preserve"> représentant l’utilisateur. La valeur </w:t>
      </w:r>
      <w:r w:rsidRPr="00975CA3">
        <w:rPr>
          <w:i/>
          <w:iCs/>
        </w:rPr>
        <w:t>issuer</w:t>
      </w:r>
      <w:r w:rsidRPr="00447C15">
        <w:t xml:space="preserve"> du jeton indique à une application de quel client provient l’utilisateur. Quand le point de terminaison /</w:t>
      </w:r>
      <w:proofErr w:type="spellStart"/>
      <w:r w:rsidRPr="000F590D">
        <w:rPr>
          <w:i/>
          <w:iCs/>
        </w:rPr>
        <w:t>organizations</w:t>
      </w:r>
      <w:proofErr w:type="spellEnd"/>
      <w:r w:rsidRPr="00447C15">
        <w:t xml:space="preserve"> retourne une réponse, la valeur </w:t>
      </w:r>
      <w:r w:rsidRPr="00EC3854">
        <w:rPr>
          <w:i/>
          <w:iCs/>
        </w:rPr>
        <w:t>issuer</w:t>
      </w:r>
      <w:r w:rsidRPr="00447C15">
        <w:t xml:space="preserve"> dans le jeton</w:t>
      </w:r>
      <w:r>
        <w:t xml:space="preserve"> d’ID</w:t>
      </w:r>
      <w:r w:rsidRPr="00447C15">
        <w:t xml:space="preserve"> correspond au locataire </w:t>
      </w:r>
      <w:r>
        <w:t xml:space="preserve">Microsoft Entra ID </w:t>
      </w:r>
      <w:r w:rsidRPr="00447C15">
        <w:t>de l’utilisateur</w:t>
      </w:r>
      <w:r>
        <w:t>, par exemple https://login.microsoftonline.com/</w:t>
      </w:r>
      <w:r w:rsidRPr="00DC13CA">
        <w:rPr>
          <w:rFonts w:cs="Arial"/>
        </w:rPr>
        <w:t>6f5faa16-41fa-4f1f-82ae-3bc3d55811f9</w:t>
      </w:r>
      <w:r>
        <w:rPr>
          <w:rFonts w:cs="Arial"/>
        </w:rPr>
        <w:t xml:space="preserve">/v2.0, </w:t>
      </w:r>
      <w:r w:rsidRPr="00130525">
        <w:rPr>
          <w:rFonts w:cs="Arial"/>
        </w:rPr>
        <w:t>en plus de la vérification habituelle que l</w:t>
      </w:r>
      <w:r>
        <w:rPr>
          <w:rFonts w:cs="Arial"/>
        </w:rPr>
        <w:t xml:space="preserve">a valeur </w:t>
      </w:r>
      <w:proofErr w:type="spellStart"/>
      <w:r w:rsidRPr="00E31AC6">
        <w:rPr>
          <w:rFonts w:cs="Arial"/>
          <w:i/>
          <w:iCs/>
        </w:rPr>
        <w:t>tid</w:t>
      </w:r>
      <w:proofErr w:type="spellEnd"/>
      <w:r w:rsidRPr="00130525">
        <w:rPr>
          <w:rFonts w:cs="Arial"/>
        </w:rPr>
        <w:t xml:space="preserve"> </w:t>
      </w:r>
      <w:r>
        <w:rPr>
          <w:rFonts w:cs="Arial"/>
        </w:rPr>
        <w:t>(</w:t>
      </w:r>
      <w:r w:rsidRPr="00130525">
        <w:rPr>
          <w:rFonts w:cs="Arial"/>
        </w:rPr>
        <w:t>tenant ID)</w:t>
      </w:r>
      <w:r>
        <w:rPr>
          <w:rFonts w:cs="Arial"/>
        </w:rPr>
        <w:t xml:space="preserve">, par exemple </w:t>
      </w:r>
      <w:r w:rsidRPr="00DC13CA">
        <w:rPr>
          <w:rFonts w:cs="Arial"/>
        </w:rPr>
        <w:t>6f5faa16-41fa-4f1f-82ae-3bc3d55811f9</w:t>
      </w:r>
      <w:r>
        <w:rPr>
          <w:rFonts w:cs="Arial"/>
        </w:rPr>
        <w:t>.</w:t>
      </w:r>
    </w:p>
    <w:p w14:paraId="1799053B" w14:textId="77777777" w:rsidR="00954DD2" w:rsidRPr="00447C15" w:rsidRDefault="00954DD2" w:rsidP="00954DD2">
      <w:r>
        <w:t>L’application PSC peut ainsi vérifier l’</w:t>
      </w:r>
      <w:r w:rsidRPr="00DC13CA">
        <w:rPr>
          <w:rFonts w:cs="Arial"/>
        </w:rPr>
        <w:t>ID de locataire</w:t>
      </w:r>
      <w:r>
        <w:rPr>
          <w:rFonts w:cs="Arial"/>
        </w:rPr>
        <w:t xml:space="preserve"> reçu avec sa</w:t>
      </w:r>
      <w:r w:rsidRPr="00DC13CA">
        <w:rPr>
          <w:rFonts w:cs="Arial"/>
        </w:rPr>
        <w:t xml:space="preserve"> liste blanche à jour des identifiants des locataires autorisés</w:t>
      </w:r>
      <w:r>
        <w:rPr>
          <w:rFonts w:cs="Arial"/>
        </w:rPr>
        <w:t>.</w:t>
      </w:r>
    </w:p>
    <w:p w14:paraId="646A6EB7" w14:textId="4FE4B75C" w:rsidR="00954DD2" w:rsidRDefault="00954DD2" w:rsidP="00954DD2">
      <w:r>
        <w:t>Au-delà de cette information, l’application PSC</w:t>
      </w:r>
      <w:r w:rsidR="006F568B">
        <w:t>_BAS</w:t>
      </w:r>
      <w:r>
        <w:t xml:space="preserve"> peut également connaître </w:t>
      </w:r>
      <w:r w:rsidRPr="009377FF">
        <w:t xml:space="preserve">l’heure d’authentification explicite </w:t>
      </w:r>
      <w:r>
        <w:t>de l’utilisateur</w:t>
      </w:r>
      <w:r w:rsidRPr="009377FF">
        <w:t>, la force d’authentification et le type de moyens d’authentification utilisés</w:t>
      </w:r>
      <w:r>
        <w:t xml:space="preserve"> pour l’accès à PSC via le locataire Microsoft Entra ID de l’ES.</w:t>
      </w:r>
    </w:p>
    <w:p w14:paraId="62264ADB" w14:textId="77777777" w:rsidR="00954DD2" w:rsidRDefault="00954DD2" w:rsidP="00954DD2">
      <w:r>
        <w:t>L</w:t>
      </w:r>
      <w:r w:rsidRPr="007854EE">
        <w:t xml:space="preserve">e contrôle du moyen d’authentification est </w:t>
      </w:r>
      <w:r>
        <w:t xml:space="preserve">de la responsabilité de l’ES et à </w:t>
      </w:r>
      <w:r w:rsidRPr="007854EE">
        <w:t>mettre en place au sein d</w:t>
      </w:r>
      <w:r>
        <w:t>u</w:t>
      </w:r>
      <w:r w:rsidRPr="007854EE">
        <w:t xml:space="preserve"> locataire</w:t>
      </w:r>
      <w:r>
        <w:t xml:space="preserve"> utilisé pour le raccordement</w:t>
      </w:r>
      <w:r w:rsidRPr="007854EE">
        <w:t xml:space="preserve">. </w:t>
      </w:r>
      <w:r>
        <w:t>Microsoft Entra ID</w:t>
      </w:r>
      <w:r w:rsidRPr="007854EE">
        <w:t xml:space="preserve"> ne communique que le type de moyen d’authentification utilisé aux applications </w:t>
      </w:r>
      <w:r>
        <w:t>accédées</w:t>
      </w:r>
      <w:r w:rsidRPr="007854EE">
        <w:t>, sans communiquer plus de détails sur le modèle ou le type de certificat utilisé par exemple.</w:t>
      </w:r>
    </w:p>
    <w:p w14:paraId="72128E5E" w14:textId="77777777" w:rsidR="00954DD2" w:rsidRDefault="00954DD2" w:rsidP="00954DD2">
      <w:r w:rsidRPr="004222C9">
        <w:rPr>
          <w:rFonts w:ascii="Segoe UI Semibold" w:hAnsi="Segoe UI Semibold" w:cs="Segoe UI Semibold"/>
        </w:rPr>
        <w:t>Note importante :</w:t>
      </w:r>
      <w:r w:rsidRPr="00672462">
        <w:rPr>
          <w:rFonts w:cs="Arial"/>
          <w:b/>
          <w:bCs/>
        </w:rPr>
        <w:t xml:space="preserve">  </w:t>
      </w:r>
      <w:r w:rsidRPr="00C3317B">
        <w:t>Les données de chaque locataire sont isolées et invisibles des autres locataires qui partagent l'instance d'application</w:t>
      </w:r>
      <w:r>
        <w:t xml:space="preserve"> PSC</w:t>
      </w:r>
      <w:r w:rsidRPr="00C3317B">
        <w:t>.</w:t>
      </w:r>
    </w:p>
    <w:p w14:paraId="4AF1E603" w14:textId="355B7954" w:rsidR="00114C3B" w:rsidRDefault="00114C3B" w:rsidP="00114C3B">
      <w:pPr>
        <w:spacing w:after="200"/>
        <w:jc w:val="left"/>
        <w:rPr>
          <w:rFonts w:ascii="Segoe UI Semibold" w:hAnsi="Segoe UI Semibold" w:cs="Segoe UI Semibold"/>
        </w:rPr>
      </w:pPr>
      <w:r w:rsidRPr="008B5A2B">
        <w:rPr>
          <w:rFonts w:ascii="Segoe UI Semibold" w:hAnsi="Segoe UI Semibold" w:cs="Segoe UI Semibold"/>
        </w:rPr>
        <w:br w:type="page"/>
      </w:r>
    </w:p>
    <w:p w14:paraId="4613AE70" w14:textId="1A4385F5" w:rsidR="00954DD2" w:rsidRPr="008B5A2B" w:rsidRDefault="00015230" w:rsidP="00114C3B">
      <w:pPr>
        <w:spacing w:after="200"/>
        <w:jc w:val="left"/>
        <w:rPr>
          <w:rFonts w:ascii="Segoe UI Semibold" w:hAnsi="Segoe UI Semibold" w:cs="Segoe UI Semibold"/>
        </w:rPr>
      </w:pPr>
      <w:r w:rsidRPr="00BA51A6">
        <w:rPr>
          <w:rFonts w:eastAsia="Times New Roman"/>
          <w:noProof/>
          <w:color w:val="2B579A"/>
          <w:kern w:val="36"/>
          <w:sz w:val="48"/>
          <w:szCs w:val="39"/>
          <w:shd w:val="clear" w:color="auto" w:fill="E6E6E6"/>
        </w:rPr>
        <w:lastRenderedPageBreak/>
        <mc:AlternateContent>
          <mc:Choice Requires="wps">
            <w:drawing>
              <wp:anchor distT="0" distB="0" distL="114300" distR="114300" simplePos="0" relativeHeight="251658241" behindDoc="1" locked="0" layoutInCell="1" allowOverlap="1" wp14:anchorId="11AA2DC0" wp14:editId="2B76CF30">
                <wp:simplePos x="0" y="0"/>
                <wp:positionH relativeFrom="page">
                  <wp:align>left</wp:align>
                </wp:positionH>
                <wp:positionV relativeFrom="paragraph">
                  <wp:posOffset>-1385216</wp:posOffset>
                </wp:positionV>
                <wp:extent cx="8490585" cy="17802543"/>
                <wp:effectExtent l="0" t="0" r="5715" b="9525"/>
                <wp:wrapNone/>
                <wp:docPr id="62774" name="Freeform: Shape 62774"/>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45583C62" id="Freeform: Shape 62774" o:spid="_x0000_s1026" style="position:absolute;margin-left:0;margin-top:-109.05pt;width:668.55pt;height:1401.8pt;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" path="m,l7771778,r,10039350l,10039350,,e" fillcolor="#0070c0" stroked="f" strokeweight="0">
                <v:stroke miterlimit="83231f" joinstyle="miter"/>
                <v:path arrowok="t" textboxrect="0,0,7771778,10039350"/>
                <w10:wrap anchorx="page"/>
              </v:shape>
            </w:pict>
          </mc:Fallback>
        </mc:AlternateContent>
      </w:r>
    </w:p>
    <w:p w14:paraId="2B6DD158" w14:textId="3756DC05" w:rsidR="002F42B4" w:rsidRDefault="002F42B4">
      <w:pPr>
        <w:spacing w:after="200"/>
        <w:jc w:val="left"/>
      </w:pPr>
    </w:p>
    <w:p w14:paraId="3725827B" w14:textId="591459EA" w:rsidR="00120E2A" w:rsidRPr="00B920DD" w:rsidRDefault="00120E2A" w:rsidP="00120E2A"/>
    <w:p w14:paraId="350B6839" w14:textId="77777777" w:rsidR="00120E2A" w:rsidRPr="00B920DD" w:rsidRDefault="00120E2A" w:rsidP="00120E2A"/>
    <w:p w14:paraId="065C438F" w14:textId="77777777" w:rsidR="00F1702F" w:rsidRPr="00082683" w:rsidRDefault="00F1702F" w:rsidP="00F95A5F"/>
    <w:sectPr w:rsidR="00F1702F" w:rsidRPr="00082683" w:rsidSect="00D81A3B">
      <w:footerReference w:type="even" r:id="rId35"/>
      <w:footerReference w:type="default" r:id="rId36"/>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EBF09" w14:textId="77777777" w:rsidR="00D81A3B" w:rsidRDefault="00D81A3B" w:rsidP="00F95A5F">
      <w:r>
        <w:separator/>
      </w:r>
    </w:p>
  </w:endnote>
  <w:endnote w:type="continuationSeparator" w:id="0">
    <w:p w14:paraId="36BB46D1" w14:textId="77777777" w:rsidR="00D81A3B" w:rsidRDefault="00D81A3B" w:rsidP="00F95A5F">
      <w:r>
        <w:continuationSeparator/>
      </w:r>
    </w:p>
  </w:endnote>
  <w:endnote w:type="continuationNotice" w:id="1">
    <w:p w14:paraId="7BA68486" w14:textId="77777777" w:rsidR="00D81A3B" w:rsidRDefault="00D81A3B"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00B36" w14:textId="6432FAF9" w:rsidR="00120E2A" w:rsidRPr="0081072D" w:rsidRDefault="00000000"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shd w:val="clear" w:color="auto" w:fill="E6E6E6"/>
          </w:rPr>
          <w:fldChar w:fldCharType="begin"/>
        </w:r>
        <w:r w:rsidR="00120E2A" w:rsidRPr="0081072D">
          <w:rPr>
            <w:color w:val="0070C0"/>
            <w:sz w:val="18"/>
          </w:rPr>
          <w:instrText xml:space="preserve"> PAGE   \* MERGEFORMAT </w:instrText>
        </w:r>
        <w:r w:rsidR="00120E2A" w:rsidRPr="003F5D20">
          <w:rPr>
            <w:color w:val="0070C0"/>
            <w:sz w:val="18"/>
            <w:shd w:val="clear" w:color="auto" w:fill="E6E6E6"/>
          </w:rPr>
          <w:fldChar w:fldCharType="separate"/>
        </w:r>
        <w:r w:rsidR="00120E2A">
          <w:rPr>
            <w:color w:val="0070C0"/>
            <w:sz w:val="18"/>
          </w:rPr>
          <w:t>2</w:t>
        </w:r>
        <w:r w:rsidR="00120E2A" w:rsidRPr="003F5D20">
          <w:rPr>
            <w:color w:val="0070C0"/>
            <w:sz w:val="18"/>
            <w:shd w:val="clear" w:color="auto" w:fill="E6E6E6"/>
          </w:rPr>
          <w:fldChar w:fldCharType="end"/>
        </w:r>
        <w:r w:rsidR="00120E2A" w:rsidRPr="0081072D">
          <w:rPr>
            <w:noProof/>
            <w:color w:val="0070C0"/>
            <w:sz w:val="18"/>
          </w:rPr>
          <w:t xml:space="preserve">    </w:t>
        </w:r>
        <w:sdt>
          <w:sdtPr>
            <w:rPr>
              <w:color w:val="0070C0"/>
              <w:sz w:val="18"/>
              <w:shd w:val="clear" w:color="auto" w:fill="E6E6E6"/>
            </w:rPr>
            <w:alias w:val="Title"/>
            <w:id w:val="-1092153702"/>
            <w:dataBinding w:prefixMappings="xmlns:ns0='http://purl.org/dc/elements/1.1/' xmlns:ns1='http://schemas.openxmlformats.org/package/2006/metadata/core-properties' " w:xpath="/ns1:coreProperties[1]/ns0:title[1]" w:storeItemID="{6C3C8BC8-F283-45AE-878A-BAB7291924A1}"/>
            <w:text/>
          </w:sdtPr>
          <w:sdtContent>
            <w:r w:rsidR="00134609">
              <w:rPr>
                <w:color w:val="0070C0"/>
                <w:sz w:val="18"/>
              </w:rPr>
              <w:t>Guide de configuration de Pro Santé Connect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FDAA4" w14:textId="6C38479E" w:rsidR="00120E2A" w:rsidRPr="0081072D" w:rsidRDefault="00000000"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shd w:val="clear" w:color="auto" w:fill="E6E6E6"/>
            </w:rPr>
            <w:alias w:val="Title"/>
            <w:id w:val="-643732127"/>
            <w:dataBinding w:prefixMappings="xmlns:ns0='http://purl.org/dc/elements/1.1/' xmlns:ns1='http://schemas.openxmlformats.org/package/2006/metadata/core-properties' " w:xpath="/ns1:coreProperties[1]/ns0:title[1]" w:storeItemID="{6C3C8BC8-F283-45AE-878A-BAB7291924A1}"/>
            <w:text/>
          </w:sdtPr>
          <w:sdtContent>
            <w:r w:rsidR="00134609">
              <w:rPr>
                <w:color w:val="0070C0"/>
                <w:sz w:val="18"/>
              </w:rPr>
              <w:t>Guide de configuration de Pro Santé Connect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shd w:val="clear" w:color="auto" w:fill="E6E6E6"/>
          </w:rPr>
          <w:fldChar w:fldCharType="begin"/>
        </w:r>
        <w:r w:rsidR="00120E2A" w:rsidRPr="0081072D">
          <w:rPr>
            <w:color w:val="0070C0"/>
            <w:sz w:val="18"/>
          </w:rPr>
          <w:instrText xml:space="preserve"> PAGE   \* MERGEFORMAT </w:instrText>
        </w:r>
        <w:r w:rsidR="00120E2A" w:rsidRPr="003F5D20">
          <w:rPr>
            <w:color w:val="0070C0"/>
            <w:sz w:val="18"/>
            <w:shd w:val="clear" w:color="auto" w:fill="E6E6E6"/>
          </w:rPr>
          <w:fldChar w:fldCharType="separate"/>
        </w:r>
        <w:r w:rsidR="00120E2A">
          <w:rPr>
            <w:color w:val="0070C0"/>
            <w:sz w:val="18"/>
          </w:rPr>
          <w:t>3</w:t>
        </w:r>
        <w:r w:rsidR="00120E2A" w:rsidRPr="003F5D20">
          <w:rPr>
            <w:color w:val="0070C0"/>
            <w:sz w:val="18"/>
            <w:shd w:val="clear" w:color="auto" w:fill="E6E6E6"/>
          </w:rPr>
          <w:fldChar w:fldCharType="end"/>
        </w:r>
        <w:r w:rsidR="00120E2A">
          <w:rPr>
            <w:color w:val="0070C0"/>
            <w:sz w:val="18"/>
          </w:rPr>
          <w:t xml:space="preserve"> </w:t>
        </w:r>
      </w:sdtContent>
    </w:sdt>
    <w:r w:rsidR="00120E2A" w:rsidRPr="00A12EEB">
      <w:rPr>
        <w:noProof/>
        <w:color w:val="0070C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93884C" w14:textId="77777777" w:rsidR="00D81A3B" w:rsidRDefault="00D81A3B" w:rsidP="00F95A5F">
      <w:r>
        <w:separator/>
      </w:r>
    </w:p>
  </w:footnote>
  <w:footnote w:type="continuationSeparator" w:id="0">
    <w:p w14:paraId="78B06212" w14:textId="77777777" w:rsidR="00D81A3B" w:rsidRDefault="00D81A3B" w:rsidP="00F95A5F">
      <w:r>
        <w:continuationSeparator/>
      </w:r>
    </w:p>
  </w:footnote>
  <w:footnote w:type="continuationNotice" w:id="1">
    <w:p w14:paraId="5A76A57E" w14:textId="77777777" w:rsidR="00D81A3B" w:rsidRDefault="00D81A3B" w:rsidP="00F95A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6CAA"/>
    <w:multiLevelType w:val="hybridMultilevel"/>
    <w:tmpl w:val="049C4F44"/>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3F424A"/>
    <w:multiLevelType w:val="hybridMultilevel"/>
    <w:tmpl w:val="0FB05644"/>
    <w:lvl w:ilvl="0" w:tplc="FFFFFFFF">
      <w:start w:val="1"/>
      <w:numFmt w:val="lowerLetter"/>
      <w:lvlText w:val="%1."/>
      <w:lvlJc w:val="left"/>
      <w:pPr>
        <w:tabs>
          <w:tab w:val="num" w:pos="720"/>
        </w:tabs>
        <w:ind w:left="720" w:hanging="360"/>
      </w:pPr>
    </w:lvl>
    <w:lvl w:ilvl="1" w:tplc="040C0019">
      <w:start w:val="1"/>
      <w:numFmt w:val="lowerLetter"/>
      <w:lvlText w:val="%2."/>
      <w:lvlJc w:val="left"/>
      <w:pPr>
        <w:ind w:left="1440" w:hanging="360"/>
      </w:pPr>
    </w:lvl>
    <w:lvl w:ilvl="2" w:tplc="FFFFFFFF" w:tentative="1">
      <w:start w:val="1"/>
      <w:numFmt w:val="lowerLetter"/>
      <w:lvlText w:val="%3."/>
      <w:lvlJc w:val="left"/>
      <w:pPr>
        <w:tabs>
          <w:tab w:val="num" w:pos="2160"/>
        </w:tabs>
        <w:ind w:left="2160" w:hanging="360"/>
      </w:p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2" w15:restartNumberingAfterBreak="0">
    <w:nsid w:val="0AF46051"/>
    <w:multiLevelType w:val="hybridMultilevel"/>
    <w:tmpl w:val="FFA028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EC5BB4"/>
    <w:multiLevelType w:val="hybridMultilevel"/>
    <w:tmpl w:val="C62E686C"/>
    <w:lvl w:ilvl="0" w:tplc="5158FEF4">
      <w:start w:val="1"/>
      <w:numFmt w:val="decimal"/>
      <w:lvlText w:val="%1."/>
      <w:lvlJc w:val="left"/>
      <w:pPr>
        <w:ind w:left="720" w:hanging="360"/>
      </w:pPr>
    </w:lvl>
    <w:lvl w:ilvl="1" w:tplc="8A6A9088">
      <w:start w:val="1"/>
      <w:numFmt w:val="decimal"/>
      <w:lvlText w:val="%2."/>
      <w:lvlJc w:val="left"/>
      <w:pPr>
        <w:ind w:left="720" w:hanging="360"/>
      </w:pPr>
    </w:lvl>
    <w:lvl w:ilvl="2" w:tplc="4320A9B0">
      <w:start w:val="1"/>
      <w:numFmt w:val="decimal"/>
      <w:lvlText w:val="%3."/>
      <w:lvlJc w:val="left"/>
      <w:pPr>
        <w:ind w:left="720" w:hanging="360"/>
      </w:pPr>
    </w:lvl>
    <w:lvl w:ilvl="3" w:tplc="2E666C3C">
      <w:start w:val="1"/>
      <w:numFmt w:val="decimal"/>
      <w:lvlText w:val="%4."/>
      <w:lvlJc w:val="left"/>
      <w:pPr>
        <w:ind w:left="720" w:hanging="360"/>
      </w:pPr>
    </w:lvl>
    <w:lvl w:ilvl="4" w:tplc="C0E0D60C">
      <w:start w:val="1"/>
      <w:numFmt w:val="decimal"/>
      <w:lvlText w:val="%5."/>
      <w:lvlJc w:val="left"/>
      <w:pPr>
        <w:ind w:left="720" w:hanging="360"/>
      </w:pPr>
    </w:lvl>
    <w:lvl w:ilvl="5" w:tplc="0F64DF24">
      <w:start w:val="1"/>
      <w:numFmt w:val="decimal"/>
      <w:lvlText w:val="%6."/>
      <w:lvlJc w:val="left"/>
      <w:pPr>
        <w:ind w:left="720" w:hanging="360"/>
      </w:pPr>
    </w:lvl>
    <w:lvl w:ilvl="6" w:tplc="0E1A3E6A">
      <w:start w:val="1"/>
      <w:numFmt w:val="decimal"/>
      <w:lvlText w:val="%7."/>
      <w:lvlJc w:val="left"/>
      <w:pPr>
        <w:ind w:left="720" w:hanging="360"/>
      </w:pPr>
    </w:lvl>
    <w:lvl w:ilvl="7" w:tplc="B8B2F908">
      <w:start w:val="1"/>
      <w:numFmt w:val="decimal"/>
      <w:lvlText w:val="%8."/>
      <w:lvlJc w:val="left"/>
      <w:pPr>
        <w:ind w:left="720" w:hanging="360"/>
      </w:pPr>
    </w:lvl>
    <w:lvl w:ilvl="8" w:tplc="3D0A0858">
      <w:start w:val="1"/>
      <w:numFmt w:val="decimal"/>
      <w:lvlText w:val="%9."/>
      <w:lvlJc w:val="left"/>
      <w:pPr>
        <w:ind w:left="720" w:hanging="360"/>
      </w:pPr>
    </w:lvl>
  </w:abstractNum>
  <w:abstractNum w:abstractNumId="4" w15:restartNumberingAfterBreak="0">
    <w:nsid w:val="16BD748A"/>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BE08B5"/>
    <w:multiLevelType w:val="hybridMultilevel"/>
    <w:tmpl w:val="64B2895C"/>
    <w:lvl w:ilvl="0" w:tplc="175C795A">
      <w:start w:val="1"/>
      <w:numFmt w:val="bullet"/>
      <w:lvlText w:val=""/>
      <w:lvlJc w:val="left"/>
      <w:pPr>
        <w:ind w:left="720" w:hanging="360"/>
      </w:pPr>
      <w:rPr>
        <w:rFonts w:ascii="Symbol" w:hAnsi="Symbol" w:hint="default"/>
        <w:color w:val="000000" w:themeColor="text1"/>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E90F31"/>
    <w:multiLevelType w:val="hybridMultilevel"/>
    <w:tmpl w:val="8278CA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B45C88"/>
    <w:multiLevelType w:val="hybridMultilevel"/>
    <w:tmpl w:val="2F703F8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69149A7"/>
    <w:multiLevelType w:val="hybridMultilevel"/>
    <w:tmpl w:val="8278CA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1651E3B"/>
    <w:multiLevelType w:val="multilevel"/>
    <w:tmpl w:val="15605B9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34E56719"/>
    <w:multiLevelType w:val="multilevel"/>
    <w:tmpl w:val="66BA624A"/>
    <w:lvl w:ilvl="0">
      <w:start w:val="1"/>
      <w:numFmt w:val="upperLetter"/>
      <w:pStyle w:val="Annexe"/>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327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5485887"/>
    <w:multiLevelType w:val="hybridMultilevel"/>
    <w:tmpl w:val="39CCD296"/>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CA3E88"/>
    <w:multiLevelType w:val="hybridMultilevel"/>
    <w:tmpl w:val="55065C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6E40715"/>
    <w:multiLevelType w:val="hybridMultilevel"/>
    <w:tmpl w:val="CC382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70E59D6"/>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7C540AF"/>
    <w:multiLevelType w:val="hybridMultilevel"/>
    <w:tmpl w:val="7332BD5A"/>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A77379D"/>
    <w:multiLevelType w:val="hybridMultilevel"/>
    <w:tmpl w:val="5D946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601788"/>
    <w:multiLevelType w:val="hybridMultilevel"/>
    <w:tmpl w:val="FFA02846"/>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19" w15:restartNumberingAfterBreak="0">
    <w:nsid w:val="4B6A616B"/>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9B530F"/>
    <w:multiLevelType w:val="hybridMultilevel"/>
    <w:tmpl w:val="615C7B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5394047"/>
    <w:multiLevelType w:val="hybridMultilevel"/>
    <w:tmpl w:val="69EA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5D87B40"/>
    <w:multiLevelType w:val="hybridMultilevel"/>
    <w:tmpl w:val="402AD840"/>
    <w:lvl w:ilvl="0" w:tplc="C40A2AB0">
      <w:start w:val="1"/>
      <w:numFmt w:val="decimal"/>
      <w:lvlText w:val="%1."/>
      <w:lvlJc w:val="left"/>
      <w:pPr>
        <w:ind w:left="720" w:hanging="360"/>
      </w:pPr>
    </w:lvl>
    <w:lvl w:ilvl="1" w:tplc="EE06EDD0">
      <w:start w:val="1"/>
      <w:numFmt w:val="decimal"/>
      <w:lvlText w:val="%2."/>
      <w:lvlJc w:val="left"/>
      <w:pPr>
        <w:ind w:left="720" w:hanging="360"/>
      </w:pPr>
    </w:lvl>
    <w:lvl w:ilvl="2" w:tplc="D8DC17CA">
      <w:start w:val="1"/>
      <w:numFmt w:val="decimal"/>
      <w:lvlText w:val="%3."/>
      <w:lvlJc w:val="left"/>
      <w:pPr>
        <w:ind w:left="720" w:hanging="360"/>
      </w:pPr>
    </w:lvl>
    <w:lvl w:ilvl="3" w:tplc="218A194E">
      <w:start w:val="1"/>
      <w:numFmt w:val="decimal"/>
      <w:lvlText w:val="%4."/>
      <w:lvlJc w:val="left"/>
      <w:pPr>
        <w:ind w:left="720" w:hanging="360"/>
      </w:pPr>
    </w:lvl>
    <w:lvl w:ilvl="4" w:tplc="456EDE4A">
      <w:start w:val="1"/>
      <w:numFmt w:val="decimal"/>
      <w:lvlText w:val="%5."/>
      <w:lvlJc w:val="left"/>
      <w:pPr>
        <w:ind w:left="720" w:hanging="360"/>
      </w:pPr>
    </w:lvl>
    <w:lvl w:ilvl="5" w:tplc="4744918E">
      <w:start w:val="1"/>
      <w:numFmt w:val="decimal"/>
      <w:lvlText w:val="%6."/>
      <w:lvlJc w:val="left"/>
      <w:pPr>
        <w:ind w:left="720" w:hanging="360"/>
      </w:pPr>
    </w:lvl>
    <w:lvl w:ilvl="6" w:tplc="84925B18">
      <w:start w:val="1"/>
      <w:numFmt w:val="decimal"/>
      <w:lvlText w:val="%7."/>
      <w:lvlJc w:val="left"/>
      <w:pPr>
        <w:ind w:left="720" w:hanging="360"/>
      </w:pPr>
    </w:lvl>
    <w:lvl w:ilvl="7" w:tplc="33361660">
      <w:start w:val="1"/>
      <w:numFmt w:val="decimal"/>
      <w:lvlText w:val="%8."/>
      <w:lvlJc w:val="left"/>
      <w:pPr>
        <w:ind w:left="720" w:hanging="360"/>
      </w:pPr>
    </w:lvl>
    <w:lvl w:ilvl="8" w:tplc="C7767D42">
      <w:start w:val="1"/>
      <w:numFmt w:val="decimal"/>
      <w:lvlText w:val="%9."/>
      <w:lvlJc w:val="left"/>
      <w:pPr>
        <w:ind w:left="720" w:hanging="360"/>
      </w:pPr>
    </w:lvl>
  </w:abstractNum>
  <w:abstractNum w:abstractNumId="23" w15:restartNumberingAfterBreak="0">
    <w:nsid w:val="5A065252"/>
    <w:multiLevelType w:val="hybridMultilevel"/>
    <w:tmpl w:val="D9A428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0DC2386"/>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2A21B5E"/>
    <w:multiLevelType w:val="multilevel"/>
    <w:tmpl w:val="9F66B5F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6" w15:restartNumberingAfterBreak="0">
    <w:nsid w:val="64E04099"/>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97E4B52"/>
    <w:multiLevelType w:val="hybridMultilevel"/>
    <w:tmpl w:val="B7A0EC26"/>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30" w15:restartNumberingAfterBreak="0">
    <w:nsid w:val="7BBF1AFC"/>
    <w:multiLevelType w:val="multilevel"/>
    <w:tmpl w:val="08B092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327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CEC3E40"/>
    <w:multiLevelType w:val="hybridMultilevel"/>
    <w:tmpl w:val="B98E0BC2"/>
    <w:lvl w:ilvl="0" w:tplc="971A4898">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46067776">
    <w:abstractNumId w:val="29"/>
  </w:num>
  <w:num w:numId="2" w16cid:durableId="1031540546">
    <w:abstractNumId w:val="18"/>
  </w:num>
  <w:num w:numId="3" w16cid:durableId="278226787">
    <w:abstractNumId w:val="28"/>
  </w:num>
  <w:num w:numId="4" w16cid:durableId="1065181044">
    <w:abstractNumId w:val="11"/>
  </w:num>
  <w:num w:numId="5" w16cid:durableId="2004969936">
    <w:abstractNumId w:val="30"/>
  </w:num>
  <w:num w:numId="6" w16cid:durableId="1315791800">
    <w:abstractNumId w:val="1"/>
  </w:num>
  <w:num w:numId="7" w16cid:durableId="259487441">
    <w:abstractNumId w:val="24"/>
  </w:num>
  <w:num w:numId="8" w16cid:durableId="1003364399">
    <w:abstractNumId w:val="27"/>
  </w:num>
  <w:num w:numId="9" w16cid:durableId="747967500">
    <w:abstractNumId w:val="15"/>
  </w:num>
  <w:num w:numId="10" w16cid:durableId="2138328960">
    <w:abstractNumId w:val="12"/>
  </w:num>
  <w:num w:numId="11" w16cid:durableId="1361471750">
    <w:abstractNumId w:val="20"/>
  </w:num>
  <w:num w:numId="12" w16cid:durableId="186406517">
    <w:abstractNumId w:val="31"/>
  </w:num>
  <w:num w:numId="13" w16cid:durableId="455366683">
    <w:abstractNumId w:val="21"/>
  </w:num>
  <w:num w:numId="14" w16cid:durableId="367729212">
    <w:abstractNumId w:val="5"/>
  </w:num>
  <w:num w:numId="15" w16cid:durableId="906038239">
    <w:abstractNumId w:val="14"/>
  </w:num>
  <w:num w:numId="16" w16cid:durableId="1340162499">
    <w:abstractNumId w:val="16"/>
  </w:num>
  <w:num w:numId="17" w16cid:durableId="1873029453">
    <w:abstractNumId w:val="9"/>
  </w:num>
  <w:num w:numId="18" w16cid:durableId="752169574">
    <w:abstractNumId w:val="17"/>
  </w:num>
  <w:num w:numId="19" w16cid:durableId="1086614307">
    <w:abstractNumId w:val="2"/>
  </w:num>
  <w:num w:numId="20" w16cid:durableId="592786841">
    <w:abstractNumId w:val="19"/>
  </w:num>
  <w:num w:numId="21" w16cid:durableId="440800411">
    <w:abstractNumId w:val="8"/>
  </w:num>
  <w:num w:numId="22" w16cid:durableId="1833257397">
    <w:abstractNumId w:val="23"/>
  </w:num>
  <w:num w:numId="23" w16cid:durableId="1969897174">
    <w:abstractNumId w:val="6"/>
  </w:num>
  <w:num w:numId="24" w16cid:durableId="1005476787">
    <w:abstractNumId w:val="3"/>
  </w:num>
  <w:num w:numId="25" w16cid:durableId="1564296547">
    <w:abstractNumId w:val="22"/>
  </w:num>
  <w:num w:numId="26" w16cid:durableId="775057293">
    <w:abstractNumId w:val="11"/>
  </w:num>
  <w:num w:numId="27" w16cid:durableId="900747694">
    <w:abstractNumId w:val="13"/>
  </w:num>
  <w:num w:numId="28" w16cid:durableId="2972924">
    <w:abstractNumId w:val="0"/>
  </w:num>
  <w:num w:numId="29" w16cid:durableId="148180879">
    <w:abstractNumId w:val="7"/>
  </w:num>
  <w:num w:numId="30" w16cid:durableId="1854800285">
    <w:abstractNumId w:val="26"/>
  </w:num>
  <w:num w:numId="31" w16cid:durableId="606812630">
    <w:abstractNumId w:val="30"/>
  </w:num>
  <w:num w:numId="32" w16cid:durableId="820117549">
    <w:abstractNumId w:val="32"/>
  </w:num>
  <w:num w:numId="33" w16cid:durableId="173956241">
    <w:abstractNumId w:val="10"/>
  </w:num>
  <w:num w:numId="34" w16cid:durableId="1799765438">
    <w:abstractNumId w:val="25"/>
  </w:num>
  <w:num w:numId="35" w16cid:durableId="330253684">
    <w:abstractNumId w:val="4"/>
  </w:num>
  <w:num w:numId="36" w16cid:durableId="537161241">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73"/>
    <w:rsid w:val="0000109A"/>
    <w:rsid w:val="0000171D"/>
    <w:rsid w:val="00002DAA"/>
    <w:rsid w:val="0000318B"/>
    <w:rsid w:val="000036B2"/>
    <w:rsid w:val="00004D14"/>
    <w:rsid w:val="00004F68"/>
    <w:rsid w:val="000065ED"/>
    <w:rsid w:val="00006DAB"/>
    <w:rsid w:val="000074B3"/>
    <w:rsid w:val="00007A1E"/>
    <w:rsid w:val="00010B46"/>
    <w:rsid w:val="00010C49"/>
    <w:rsid w:val="00010FAF"/>
    <w:rsid w:val="00011434"/>
    <w:rsid w:val="00011664"/>
    <w:rsid w:val="00011A4C"/>
    <w:rsid w:val="00011D68"/>
    <w:rsid w:val="00012292"/>
    <w:rsid w:val="000126EB"/>
    <w:rsid w:val="00012CB0"/>
    <w:rsid w:val="00013478"/>
    <w:rsid w:val="000151EA"/>
    <w:rsid w:val="00015230"/>
    <w:rsid w:val="00015273"/>
    <w:rsid w:val="00015BF9"/>
    <w:rsid w:val="000162A4"/>
    <w:rsid w:val="00017180"/>
    <w:rsid w:val="00017DD1"/>
    <w:rsid w:val="000207EB"/>
    <w:rsid w:val="0002117E"/>
    <w:rsid w:val="000215DC"/>
    <w:rsid w:val="000216C8"/>
    <w:rsid w:val="0002185E"/>
    <w:rsid w:val="00022AE2"/>
    <w:rsid w:val="00022B6C"/>
    <w:rsid w:val="00022E45"/>
    <w:rsid w:val="00022EDA"/>
    <w:rsid w:val="00023558"/>
    <w:rsid w:val="00024254"/>
    <w:rsid w:val="0002445B"/>
    <w:rsid w:val="0002460C"/>
    <w:rsid w:val="00025043"/>
    <w:rsid w:val="00025D52"/>
    <w:rsid w:val="000260F7"/>
    <w:rsid w:val="0002631D"/>
    <w:rsid w:val="0002674D"/>
    <w:rsid w:val="000269E9"/>
    <w:rsid w:val="00026FF3"/>
    <w:rsid w:val="00027AC7"/>
    <w:rsid w:val="00027FBA"/>
    <w:rsid w:val="000317B4"/>
    <w:rsid w:val="00032155"/>
    <w:rsid w:val="00033911"/>
    <w:rsid w:val="00035B6E"/>
    <w:rsid w:val="000366BC"/>
    <w:rsid w:val="00036CF2"/>
    <w:rsid w:val="0004058C"/>
    <w:rsid w:val="0004073F"/>
    <w:rsid w:val="00040D61"/>
    <w:rsid w:val="00040E01"/>
    <w:rsid w:val="00040F17"/>
    <w:rsid w:val="000433F4"/>
    <w:rsid w:val="000434B6"/>
    <w:rsid w:val="0004372F"/>
    <w:rsid w:val="00043EAC"/>
    <w:rsid w:val="00044CC5"/>
    <w:rsid w:val="0004595A"/>
    <w:rsid w:val="00046AFC"/>
    <w:rsid w:val="000500A2"/>
    <w:rsid w:val="00051843"/>
    <w:rsid w:val="00051C0A"/>
    <w:rsid w:val="0005286C"/>
    <w:rsid w:val="00053937"/>
    <w:rsid w:val="00053CC9"/>
    <w:rsid w:val="000549AE"/>
    <w:rsid w:val="00054A53"/>
    <w:rsid w:val="00055611"/>
    <w:rsid w:val="000563A8"/>
    <w:rsid w:val="00057390"/>
    <w:rsid w:val="00057B69"/>
    <w:rsid w:val="00060870"/>
    <w:rsid w:val="0006181B"/>
    <w:rsid w:val="00061C27"/>
    <w:rsid w:val="0006245E"/>
    <w:rsid w:val="00063839"/>
    <w:rsid w:val="00065296"/>
    <w:rsid w:val="00065A29"/>
    <w:rsid w:val="00065B30"/>
    <w:rsid w:val="00065C8B"/>
    <w:rsid w:val="00066C02"/>
    <w:rsid w:val="0006775F"/>
    <w:rsid w:val="00067A78"/>
    <w:rsid w:val="00071BFF"/>
    <w:rsid w:val="0007255A"/>
    <w:rsid w:val="00072A77"/>
    <w:rsid w:val="0007543F"/>
    <w:rsid w:val="00076F26"/>
    <w:rsid w:val="00077463"/>
    <w:rsid w:val="0007766C"/>
    <w:rsid w:val="0007779B"/>
    <w:rsid w:val="00077E7D"/>
    <w:rsid w:val="0008033E"/>
    <w:rsid w:val="00080AC8"/>
    <w:rsid w:val="00080E20"/>
    <w:rsid w:val="0008144A"/>
    <w:rsid w:val="000814BF"/>
    <w:rsid w:val="0008222E"/>
    <w:rsid w:val="00082683"/>
    <w:rsid w:val="000831B9"/>
    <w:rsid w:val="000837AE"/>
    <w:rsid w:val="00083D59"/>
    <w:rsid w:val="00083FEE"/>
    <w:rsid w:val="00084792"/>
    <w:rsid w:val="000847C6"/>
    <w:rsid w:val="0008538A"/>
    <w:rsid w:val="000866F0"/>
    <w:rsid w:val="00086B51"/>
    <w:rsid w:val="00087C0D"/>
    <w:rsid w:val="00093609"/>
    <w:rsid w:val="0009374B"/>
    <w:rsid w:val="000939EF"/>
    <w:rsid w:val="00096758"/>
    <w:rsid w:val="00096FEB"/>
    <w:rsid w:val="000973BB"/>
    <w:rsid w:val="00097FF6"/>
    <w:rsid w:val="000A081D"/>
    <w:rsid w:val="000A21B7"/>
    <w:rsid w:val="000A21F7"/>
    <w:rsid w:val="000A2218"/>
    <w:rsid w:val="000A24E7"/>
    <w:rsid w:val="000A433A"/>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7499"/>
    <w:rsid w:val="000C049C"/>
    <w:rsid w:val="000C14F3"/>
    <w:rsid w:val="000C2570"/>
    <w:rsid w:val="000C4511"/>
    <w:rsid w:val="000C4EE2"/>
    <w:rsid w:val="000C6235"/>
    <w:rsid w:val="000C64AB"/>
    <w:rsid w:val="000C7028"/>
    <w:rsid w:val="000C7E49"/>
    <w:rsid w:val="000D016B"/>
    <w:rsid w:val="000D0E0B"/>
    <w:rsid w:val="000D0FE7"/>
    <w:rsid w:val="000D11FE"/>
    <w:rsid w:val="000D1402"/>
    <w:rsid w:val="000D19E6"/>
    <w:rsid w:val="000D2183"/>
    <w:rsid w:val="000D34D5"/>
    <w:rsid w:val="000D4579"/>
    <w:rsid w:val="000D4F7D"/>
    <w:rsid w:val="000D6532"/>
    <w:rsid w:val="000D6AA7"/>
    <w:rsid w:val="000E10AC"/>
    <w:rsid w:val="000E164E"/>
    <w:rsid w:val="000E1668"/>
    <w:rsid w:val="000E1CF1"/>
    <w:rsid w:val="000E1ED4"/>
    <w:rsid w:val="000E2268"/>
    <w:rsid w:val="000E28F0"/>
    <w:rsid w:val="000E2F98"/>
    <w:rsid w:val="000E4115"/>
    <w:rsid w:val="000E42B9"/>
    <w:rsid w:val="000E4E1A"/>
    <w:rsid w:val="000E55DD"/>
    <w:rsid w:val="000E60A1"/>
    <w:rsid w:val="000E66E9"/>
    <w:rsid w:val="000E74B5"/>
    <w:rsid w:val="000E7F78"/>
    <w:rsid w:val="000F1191"/>
    <w:rsid w:val="000F12FC"/>
    <w:rsid w:val="000F14DF"/>
    <w:rsid w:val="000F268C"/>
    <w:rsid w:val="000F279B"/>
    <w:rsid w:val="000F285D"/>
    <w:rsid w:val="000F2C70"/>
    <w:rsid w:val="000F2F9C"/>
    <w:rsid w:val="000F4419"/>
    <w:rsid w:val="000F48A9"/>
    <w:rsid w:val="000F4B7A"/>
    <w:rsid w:val="000F590D"/>
    <w:rsid w:val="000F597D"/>
    <w:rsid w:val="000F5B6C"/>
    <w:rsid w:val="000F5C25"/>
    <w:rsid w:val="000F5FA9"/>
    <w:rsid w:val="000F6389"/>
    <w:rsid w:val="000F6CDC"/>
    <w:rsid w:val="000F6E2B"/>
    <w:rsid w:val="000F7470"/>
    <w:rsid w:val="000F7AB8"/>
    <w:rsid w:val="00101174"/>
    <w:rsid w:val="001011D0"/>
    <w:rsid w:val="00101481"/>
    <w:rsid w:val="00101B22"/>
    <w:rsid w:val="00101F16"/>
    <w:rsid w:val="0010238C"/>
    <w:rsid w:val="00102A6D"/>
    <w:rsid w:val="00102DA0"/>
    <w:rsid w:val="0010333A"/>
    <w:rsid w:val="00103EA5"/>
    <w:rsid w:val="00104ABD"/>
    <w:rsid w:val="00105BF6"/>
    <w:rsid w:val="00105F72"/>
    <w:rsid w:val="001067EE"/>
    <w:rsid w:val="00106C1D"/>
    <w:rsid w:val="0010752A"/>
    <w:rsid w:val="001101D1"/>
    <w:rsid w:val="001102FC"/>
    <w:rsid w:val="00110D36"/>
    <w:rsid w:val="001129D7"/>
    <w:rsid w:val="0011317F"/>
    <w:rsid w:val="00113509"/>
    <w:rsid w:val="001140C6"/>
    <w:rsid w:val="00114B63"/>
    <w:rsid w:val="00114C3B"/>
    <w:rsid w:val="0011534C"/>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7488"/>
    <w:rsid w:val="00127DC7"/>
    <w:rsid w:val="00130294"/>
    <w:rsid w:val="00130525"/>
    <w:rsid w:val="00130B6B"/>
    <w:rsid w:val="00130F38"/>
    <w:rsid w:val="00131140"/>
    <w:rsid w:val="001315E3"/>
    <w:rsid w:val="00132B2A"/>
    <w:rsid w:val="00132ECA"/>
    <w:rsid w:val="00134609"/>
    <w:rsid w:val="00134E6E"/>
    <w:rsid w:val="001351FD"/>
    <w:rsid w:val="00136AE5"/>
    <w:rsid w:val="001370C4"/>
    <w:rsid w:val="00137919"/>
    <w:rsid w:val="0014018E"/>
    <w:rsid w:val="00140250"/>
    <w:rsid w:val="0014085A"/>
    <w:rsid w:val="00140AEB"/>
    <w:rsid w:val="001417FF"/>
    <w:rsid w:val="00141813"/>
    <w:rsid w:val="00141D27"/>
    <w:rsid w:val="00142CAD"/>
    <w:rsid w:val="00142E5C"/>
    <w:rsid w:val="0014341E"/>
    <w:rsid w:val="0014361F"/>
    <w:rsid w:val="00143B30"/>
    <w:rsid w:val="0014515B"/>
    <w:rsid w:val="00146F17"/>
    <w:rsid w:val="00147478"/>
    <w:rsid w:val="001507A5"/>
    <w:rsid w:val="00151145"/>
    <w:rsid w:val="001518B6"/>
    <w:rsid w:val="001538AE"/>
    <w:rsid w:val="001538E9"/>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5B9F"/>
    <w:rsid w:val="00166B4D"/>
    <w:rsid w:val="00167CAB"/>
    <w:rsid w:val="001707ED"/>
    <w:rsid w:val="00170835"/>
    <w:rsid w:val="00171246"/>
    <w:rsid w:val="00172744"/>
    <w:rsid w:val="0017385A"/>
    <w:rsid w:val="00173B5B"/>
    <w:rsid w:val="00173FDA"/>
    <w:rsid w:val="00174CC6"/>
    <w:rsid w:val="001759BF"/>
    <w:rsid w:val="0017656C"/>
    <w:rsid w:val="00176AF5"/>
    <w:rsid w:val="00176BA3"/>
    <w:rsid w:val="00177361"/>
    <w:rsid w:val="00177A72"/>
    <w:rsid w:val="00180F86"/>
    <w:rsid w:val="001818E5"/>
    <w:rsid w:val="00181A86"/>
    <w:rsid w:val="00181F94"/>
    <w:rsid w:val="00182264"/>
    <w:rsid w:val="00185A8F"/>
    <w:rsid w:val="00186D83"/>
    <w:rsid w:val="00187230"/>
    <w:rsid w:val="00190317"/>
    <w:rsid w:val="001903EF"/>
    <w:rsid w:val="001907E2"/>
    <w:rsid w:val="0019084A"/>
    <w:rsid w:val="00191410"/>
    <w:rsid w:val="00191F52"/>
    <w:rsid w:val="001928A6"/>
    <w:rsid w:val="00192F67"/>
    <w:rsid w:val="00196708"/>
    <w:rsid w:val="00196789"/>
    <w:rsid w:val="00196D11"/>
    <w:rsid w:val="00196D28"/>
    <w:rsid w:val="0019741E"/>
    <w:rsid w:val="001978B6"/>
    <w:rsid w:val="00197A0F"/>
    <w:rsid w:val="001A0373"/>
    <w:rsid w:val="001A1A08"/>
    <w:rsid w:val="001A1CB1"/>
    <w:rsid w:val="001A2478"/>
    <w:rsid w:val="001A30F2"/>
    <w:rsid w:val="001A32D7"/>
    <w:rsid w:val="001A3F64"/>
    <w:rsid w:val="001A4EAF"/>
    <w:rsid w:val="001A5FF5"/>
    <w:rsid w:val="001A6B6B"/>
    <w:rsid w:val="001A78E2"/>
    <w:rsid w:val="001A78F8"/>
    <w:rsid w:val="001B04A6"/>
    <w:rsid w:val="001B08E0"/>
    <w:rsid w:val="001B19FC"/>
    <w:rsid w:val="001B1AA0"/>
    <w:rsid w:val="001B1DB3"/>
    <w:rsid w:val="001B2702"/>
    <w:rsid w:val="001B2C59"/>
    <w:rsid w:val="001B2E8E"/>
    <w:rsid w:val="001B372D"/>
    <w:rsid w:val="001B4351"/>
    <w:rsid w:val="001B543A"/>
    <w:rsid w:val="001C24AC"/>
    <w:rsid w:val="001C2AE0"/>
    <w:rsid w:val="001C35F5"/>
    <w:rsid w:val="001C3751"/>
    <w:rsid w:val="001C4169"/>
    <w:rsid w:val="001C4D37"/>
    <w:rsid w:val="001C5C9B"/>
    <w:rsid w:val="001C6A6B"/>
    <w:rsid w:val="001C6AE4"/>
    <w:rsid w:val="001C7E53"/>
    <w:rsid w:val="001D0D17"/>
    <w:rsid w:val="001D0E35"/>
    <w:rsid w:val="001D140B"/>
    <w:rsid w:val="001D1B09"/>
    <w:rsid w:val="001D2634"/>
    <w:rsid w:val="001D2999"/>
    <w:rsid w:val="001D2B07"/>
    <w:rsid w:val="001D2F63"/>
    <w:rsid w:val="001D3423"/>
    <w:rsid w:val="001D3983"/>
    <w:rsid w:val="001D517D"/>
    <w:rsid w:val="001D5690"/>
    <w:rsid w:val="001D65DF"/>
    <w:rsid w:val="001D75DC"/>
    <w:rsid w:val="001E0AE4"/>
    <w:rsid w:val="001E1050"/>
    <w:rsid w:val="001E23E8"/>
    <w:rsid w:val="001E2873"/>
    <w:rsid w:val="001E331E"/>
    <w:rsid w:val="001E47DB"/>
    <w:rsid w:val="001E48DC"/>
    <w:rsid w:val="001E49D6"/>
    <w:rsid w:val="001E5ED9"/>
    <w:rsid w:val="001E5F6C"/>
    <w:rsid w:val="001E6CEC"/>
    <w:rsid w:val="001F08B1"/>
    <w:rsid w:val="001F093B"/>
    <w:rsid w:val="001F1225"/>
    <w:rsid w:val="001F13D4"/>
    <w:rsid w:val="001F2099"/>
    <w:rsid w:val="001F216E"/>
    <w:rsid w:val="001F309E"/>
    <w:rsid w:val="001F3344"/>
    <w:rsid w:val="001F3EC8"/>
    <w:rsid w:val="001F4383"/>
    <w:rsid w:val="001F5638"/>
    <w:rsid w:val="001F62FC"/>
    <w:rsid w:val="001F66C5"/>
    <w:rsid w:val="001F7619"/>
    <w:rsid w:val="001F7FA0"/>
    <w:rsid w:val="002000AF"/>
    <w:rsid w:val="0020055E"/>
    <w:rsid w:val="00200722"/>
    <w:rsid w:val="00201BF7"/>
    <w:rsid w:val="00201DC4"/>
    <w:rsid w:val="0020278C"/>
    <w:rsid w:val="00202A2B"/>
    <w:rsid w:val="00202C66"/>
    <w:rsid w:val="002033FE"/>
    <w:rsid w:val="00203B3A"/>
    <w:rsid w:val="00204DB7"/>
    <w:rsid w:val="0020509B"/>
    <w:rsid w:val="0020784C"/>
    <w:rsid w:val="00207E0C"/>
    <w:rsid w:val="00210129"/>
    <w:rsid w:val="0021020B"/>
    <w:rsid w:val="00210814"/>
    <w:rsid w:val="00210A0C"/>
    <w:rsid w:val="00210A74"/>
    <w:rsid w:val="002111EF"/>
    <w:rsid w:val="00211271"/>
    <w:rsid w:val="002121AF"/>
    <w:rsid w:val="0021382B"/>
    <w:rsid w:val="00213AB2"/>
    <w:rsid w:val="00213C51"/>
    <w:rsid w:val="002142EF"/>
    <w:rsid w:val="0021440E"/>
    <w:rsid w:val="0021491A"/>
    <w:rsid w:val="0021497C"/>
    <w:rsid w:val="002151DA"/>
    <w:rsid w:val="0021572A"/>
    <w:rsid w:val="00216DC5"/>
    <w:rsid w:val="00217C71"/>
    <w:rsid w:val="00217EC2"/>
    <w:rsid w:val="00220123"/>
    <w:rsid w:val="00220173"/>
    <w:rsid w:val="00220DDB"/>
    <w:rsid w:val="00221931"/>
    <w:rsid w:val="00221D52"/>
    <w:rsid w:val="0022357F"/>
    <w:rsid w:val="00224B27"/>
    <w:rsid w:val="00224CEE"/>
    <w:rsid w:val="002272A0"/>
    <w:rsid w:val="00227379"/>
    <w:rsid w:val="00227B5F"/>
    <w:rsid w:val="00231CA6"/>
    <w:rsid w:val="00231FFB"/>
    <w:rsid w:val="002320A6"/>
    <w:rsid w:val="00232AAC"/>
    <w:rsid w:val="00232C4C"/>
    <w:rsid w:val="0023315F"/>
    <w:rsid w:val="00233319"/>
    <w:rsid w:val="002336C8"/>
    <w:rsid w:val="00233FA5"/>
    <w:rsid w:val="0023453E"/>
    <w:rsid w:val="00235903"/>
    <w:rsid w:val="00235F71"/>
    <w:rsid w:val="002360E0"/>
    <w:rsid w:val="002362FA"/>
    <w:rsid w:val="002368B0"/>
    <w:rsid w:val="00236C92"/>
    <w:rsid w:val="00240472"/>
    <w:rsid w:val="0024237F"/>
    <w:rsid w:val="00242488"/>
    <w:rsid w:val="002442E4"/>
    <w:rsid w:val="00244F08"/>
    <w:rsid w:val="00244FD7"/>
    <w:rsid w:val="0024663A"/>
    <w:rsid w:val="002467D6"/>
    <w:rsid w:val="002469C5"/>
    <w:rsid w:val="002477CE"/>
    <w:rsid w:val="00250AE0"/>
    <w:rsid w:val="00250B51"/>
    <w:rsid w:val="00251972"/>
    <w:rsid w:val="00251DFD"/>
    <w:rsid w:val="00251FAF"/>
    <w:rsid w:val="002520F3"/>
    <w:rsid w:val="002523F0"/>
    <w:rsid w:val="002525B1"/>
    <w:rsid w:val="00254349"/>
    <w:rsid w:val="00254704"/>
    <w:rsid w:val="00255104"/>
    <w:rsid w:val="002553CD"/>
    <w:rsid w:val="00256588"/>
    <w:rsid w:val="002576B8"/>
    <w:rsid w:val="002578CE"/>
    <w:rsid w:val="00257D43"/>
    <w:rsid w:val="00257E82"/>
    <w:rsid w:val="0026168D"/>
    <w:rsid w:val="00261CEB"/>
    <w:rsid w:val="002620C4"/>
    <w:rsid w:val="00262349"/>
    <w:rsid w:val="002623FF"/>
    <w:rsid w:val="00263D8E"/>
    <w:rsid w:val="00264620"/>
    <w:rsid w:val="002648FF"/>
    <w:rsid w:val="002651BC"/>
    <w:rsid w:val="00266249"/>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68A8"/>
    <w:rsid w:val="0027717C"/>
    <w:rsid w:val="0027745F"/>
    <w:rsid w:val="00277752"/>
    <w:rsid w:val="00277956"/>
    <w:rsid w:val="00277CC1"/>
    <w:rsid w:val="00277CE7"/>
    <w:rsid w:val="00277EA9"/>
    <w:rsid w:val="00280238"/>
    <w:rsid w:val="002805B1"/>
    <w:rsid w:val="00280B2C"/>
    <w:rsid w:val="002824AF"/>
    <w:rsid w:val="0028296B"/>
    <w:rsid w:val="00283236"/>
    <w:rsid w:val="00285128"/>
    <w:rsid w:val="00285130"/>
    <w:rsid w:val="00285351"/>
    <w:rsid w:val="002854E4"/>
    <w:rsid w:val="002857BD"/>
    <w:rsid w:val="002864D2"/>
    <w:rsid w:val="0029031D"/>
    <w:rsid w:val="002913F9"/>
    <w:rsid w:val="00291946"/>
    <w:rsid w:val="00293878"/>
    <w:rsid w:val="00293B0B"/>
    <w:rsid w:val="00294F74"/>
    <w:rsid w:val="00295A72"/>
    <w:rsid w:val="00295C00"/>
    <w:rsid w:val="00295D5A"/>
    <w:rsid w:val="0029629F"/>
    <w:rsid w:val="00296A37"/>
    <w:rsid w:val="002971A6"/>
    <w:rsid w:val="00297ED9"/>
    <w:rsid w:val="002A06E1"/>
    <w:rsid w:val="002A0EFD"/>
    <w:rsid w:val="002A1E9E"/>
    <w:rsid w:val="002A2362"/>
    <w:rsid w:val="002A245A"/>
    <w:rsid w:val="002A33AD"/>
    <w:rsid w:val="002A3E20"/>
    <w:rsid w:val="002A52AA"/>
    <w:rsid w:val="002A5953"/>
    <w:rsid w:val="002A5980"/>
    <w:rsid w:val="002A79D6"/>
    <w:rsid w:val="002B11F2"/>
    <w:rsid w:val="002B1456"/>
    <w:rsid w:val="002B1792"/>
    <w:rsid w:val="002B33AB"/>
    <w:rsid w:val="002B4316"/>
    <w:rsid w:val="002B4818"/>
    <w:rsid w:val="002B4877"/>
    <w:rsid w:val="002B49DB"/>
    <w:rsid w:val="002B57C9"/>
    <w:rsid w:val="002B5D47"/>
    <w:rsid w:val="002B67CB"/>
    <w:rsid w:val="002B71D5"/>
    <w:rsid w:val="002B7FB5"/>
    <w:rsid w:val="002B7FB9"/>
    <w:rsid w:val="002C0423"/>
    <w:rsid w:val="002C11AF"/>
    <w:rsid w:val="002C13D0"/>
    <w:rsid w:val="002C1D96"/>
    <w:rsid w:val="002C2412"/>
    <w:rsid w:val="002C3910"/>
    <w:rsid w:val="002C4444"/>
    <w:rsid w:val="002C5C80"/>
    <w:rsid w:val="002C6549"/>
    <w:rsid w:val="002C7AC1"/>
    <w:rsid w:val="002C7FDC"/>
    <w:rsid w:val="002D0966"/>
    <w:rsid w:val="002D0A3A"/>
    <w:rsid w:val="002D0B66"/>
    <w:rsid w:val="002D0C39"/>
    <w:rsid w:val="002D28A8"/>
    <w:rsid w:val="002D2A09"/>
    <w:rsid w:val="002D3411"/>
    <w:rsid w:val="002D39B7"/>
    <w:rsid w:val="002D3BF7"/>
    <w:rsid w:val="002D3DF3"/>
    <w:rsid w:val="002D485E"/>
    <w:rsid w:val="002D496D"/>
    <w:rsid w:val="002D5740"/>
    <w:rsid w:val="002D592F"/>
    <w:rsid w:val="002D5F7B"/>
    <w:rsid w:val="002D601B"/>
    <w:rsid w:val="002D6BE1"/>
    <w:rsid w:val="002D71E9"/>
    <w:rsid w:val="002D7286"/>
    <w:rsid w:val="002D758D"/>
    <w:rsid w:val="002E00FE"/>
    <w:rsid w:val="002E10E9"/>
    <w:rsid w:val="002E2872"/>
    <w:rsid w:val="002E2B77"/>
    <w:rsid w:val="002E2DD4"/>
    <w:rsid w:val="002E43C6"/>
    <w:rsid w:val="002E4B30"/>
    <w:rsid w:val="002E64B8"/>
    <w:rsid w:val="002E6AA5"/>
    <w:rsid w:val="002E6D91"/>
    <w:rsid w:val="002E72E9"/>
    <w:rsid w:val="002E75A0"/>
    <w:rsid w:val="002E7C3F"/>
    <w:rsid w:val="002E7F4D"/>
    <w:rsid w:val="002F1590"/>
    <w:rsid w:val="002F1DD3"/>
    <w:rsid w:val="002F1EBC"/>
    <w:rsid w:val="002F2A9C"/>
    <w:rsid w:val="002F39BF"/>
    <w:rsid w:val="002F42B4"/>
    <w:rsid w:val="002F483C"/>
    <w:rsid w:val="002F4A93"/>
    <w:rsid w:val="002F5755"/>
    <w:rsid w:val="002F6102"/>
    <w:rsid w:val="002F63C1"/>
    <w:rsid w:val="002F64D9"/>
    <w:rsid w:val="002F6ED3"/>
    <w:rsid w:val="002F7A91"/>
    <w:rsid w:val="00300555"/>
    <w:rsid w:val="003006B0"/>
    <w:rsid w:val="0030072D"/>
    <w:rsid w:val="0030092F"/>
    <w:rsid w:val="003027BD"/>
    <w:rsid w:val="00303016"/>
    <w:rsid w:val="0030336A"/>
    <w:rsid w:val="0030350A"/>
    <w:rsid w:val="003036F9"/>
    <w:rsid w:val="00303766"/>
    <w:rsid w:val="0030381E"/>
    <w:rsid w:val="00303E27"/>
    <w:rsid w:val="00304712"/>
    <w:rsid w:val="003049F6"/>
    <w:rsid w:val="00304B53"/>
    <w:rsid w:val="00304FFF"/>
    <w:rsid w:val="00305D5C"/>
    <w:rsid w:val="003064DB"/>
    <w:rsid w:val="00306930"/>
    <w:rsid w:val="00306A27"/>
    <w:rsid w:val="00306F5A"/>
    <w:rsid w:val="0031029D"/>
    <w:rsid w:val="00310451"/>
    <w:rsid w:val="003107A0"/>
    <w:rsid w:val="00310E06"/>
    <w:rsid w:val="003110C3"/>
    <w:rsid w:val="00313DCB"/>
    <w:rsid w:val="0031410E"/>
    <w:rsid w:val="0031479F"/>
    <w:rsid w:val="00315CFE"/>
    <w:rsid w:val="00316B19"/>
    <w:rsid w:val="00317697"/>
    <w:rsid w:val="003176AC"/>
    <w:rsid w:val="0032031D"/>
    <w:rsid w:val="00320B6B"/>
    <w:rsid w:val="003214E9"/>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08C"/>
    <w:rsid w:val="00331397"/>
    <w:rsid w:val="003313D5"/>
    <w:rsid w:val="00332B0A"/>
    <w:rsid w:val="00332B38"/>
    <w:rsid w:val="0033339F"/>
    <w:rsid w:val="0033503B"/>
    <w:rsid w:val="00335A31"/>
    <w:rsid w:val="00335BE5"/>
    <w:rsid w:val="00336A37"/>
    <w:rsid w:val="00337D44"/>
    <w:rsid w:val="00341229"/>
    <w:rsid w:val="003414AA"/>
    <w:rsid w:val="00341858"/>
    <w:rsid w:val="0034284E"/>
    <w:rsid w:val="00342A78"/>
    <w:rsid w:val="003436A1"/>
    <w:rsid w:val="003436E3"/>
    <w:rsid w:val="00345A0F"/>
    <w:rsid w:val="00345FFC"/>
    <w:rsid w:val="003460A6"/>
    <w:rsid w:val="003466DE"/>
    <w:rsid w:val="00346862"/>
    <w:rsid w:val="0034749E"/>
    <w:rsid w:val="0035054D"/>
    <w:rsid w:val="003506CE"/>
    <w:rsid w:val="00350E7B"/>
    <w:rsid w:val="00350EA1"/>
    <w:rsid w:val="003517A6"/>
    <w:rsid w:val="00351D19"/>
    <w:rsid w:val="003526B9"/>
    <w:rsid w:val="0035274C"/>
    <w:rsid w:val="003531AE"/>
    <w:rsid w:val="00353476"/>
    <w:rsid w:val="00354167"/>
    <w:rsid w:val="003546A2"/>
    <w:rsid w:val="003561E5"/>
    <w:rsid w:val="003573FA"/>
    <w:rsid w:val="0036033A"/>
    <w:rsid w:val="00360EB8"/>
    <w:rsid w:val="00361876"/>
    <w:rsid w:val="003620EB"/>
    <w:rsid w:val="00362220"/>
    <w:rsid w:val="00362A87"/>
    <w:rsid w:val="00362F9E"/>
    <w:rsid w:val="00363552"/>
    <w:rsid w:val="003636BD"/>
    <w:rsid w:val="003640C5"/>
    <w:rsid w:val="003659F3"/>
    <w:rsid w:val="00366D91"/>
    <w:rsid w:val="0036749E"/>
    <w:rsid w:val="003674D4"/>
    <w:rsid w:val="00367B02"/>
    <w:rsid w:val="00367D23"/>
    <w:rsid w:val="00367E0B"/>
    <w:rsid w:val="00370098"/>
    <w:rsid w:val="00370597"/>
    <w:rsid w:val="0037094F"/>
    <w:rsid w:val="00370C97"/>
    <w:rsid w:val="00371618"/>
    <w:rsid w:val="00371C05"/>
    <w:rsid w:val="00371DD4"/>
    <w:rsid w:val="00372ECA"/>
    <w:rsid w:val="003730B3"/>
    <w:rsid w:val="003734DB"/>
    <w:rsid w:val="00373804"/>
    <w:rsid w:val="00374AC0"/>
    <w:rsid w:val="00374AE5"/>
    <w:rsid w:val="00374C74"/>
    <w:rsid w:val="00375357"/>
    <w:rsid w:val="00375D8E"/>
    <w:rsid w:val="00376697"/>
    <w:rsid w:val="003770CE"/>
    <w:rsid w:val="003770EE"/>
    <w:rsid w:val="003778C0"/>
    <w:rsid w:val="00380F70"/>
    <w:rsid w:val="003814E1"/>
    <w:rsid w:val="00382782"/>
    <w:rsid w:val="0038307C"/>
    <w:rsid w:val="00383826"/>
    <w:rsid w:val="00383CF6"/>
    <w:rsid w:val="00384151"/>
    <w:rsid w:val="003841B5"/>
    <w:rsid w:val="00384500"/>
    <w:rsid w:val="0038468B"/>
    <w:rsid w:val="00384C40"/>
    <w:rsid w:val="00385D8E"/>
    <w:rsid w:val="003876A3"/>
    <w:rsid w:val="003876EC"/>
    <w:rsid w:val="00387F9F"/>
    <w:rsid w:val="00390176"/>
    <w:rsid w:val="00390CF8"/>
    <w:rsid w:val="00390F1D"/>
    <w:rsid w:val="003928CB"/>
    <w:rsid w:val="00392BAA"/>
    <w:rsid w:val="00393567"/>
    <w:rsid w:val="00393A68"/>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99B"/>
    <w:rsid w:val="003A3963"/>
    <w:rsid w:val="003A4494"/>
    <w:rsid w:val="003A4F17"/>
    <w:rsid w:val="003A52D4"/>
    <w:rsid w:val="003A638B"/>
    <w:rsid w:val="003A638D"/>
    <w:rsid w:val="003A6476"/>
    <w:rsid w:val="003A6A15"/>
    <w:rsid w:val="003A6F12"/>
    <w:rsid w:val="003A70EA"/>
    <w:rsid w:val="003A7461"/>
    <w:rsid w:val="003A75C5"/>
    <w:rsid w:val="003A7CBF"/>
    <w:rsid w:val="003B0BAD"/>
    <w:rsid w:val="003B155A"/>
    <w:rsid w:val="003B1B6E"/>
    <w:rsid w:val="003B217A"/>
    <w:rsid w:val="003B4460"/>
    <w:rsid w:val="003B5178"/>
    <w:rsid w:val="003B5727"/>
    <w:rsid w:val="003B654C"/>
    <w:rsid w:val="003B6EC8"/>
    <w:rsid w:val="003B7513"/>
    <w:rsid w:val="003C00CD"/>
    <w:rsid w:val="003C2EB5"/>
    <w:rsid w:val="003C2FD3"/>
    <w:rsid w:val="003C310C"/>
    <w:rsid w:val="003C3A23"/>
    <w:rsid w:val="003C4162"/>
    <w:rsid w:val="003C44D7"/>
    <w:rsid w:val="003C4A58"/>
    <w:rsid w:val="003C66E2"/>
    <w:rsid w:val="003C6B8C"/>
    <w:rsid w:val="003C77BA"/>
    <w:rsid w:val="003D1232"/>
    <w:rsid w:val="003D2AD7"/>
    <w:rsid w:val="003D4328"/>
    <w:rsid w:val="003D4C84"/>
    <w:rsid w:val="003D4D4A"/>
    <w:rsid w:val="003D4F2C"/>
    <w:rsid w:val="003D54E9"/>
    <w:rsid w:val="003D5B1B"/>
    <w:rsid w:val="003D63BC"/>
    <w:rsid w:val="003D63D6"/>
    <w:rsid w:val="003D6539"/>
    <w:rsid w:val="003D68E6"/>
    <w:rsid w:val="003D6C9E"/>
    <w:rsid w:val="003D74FA"/>
    <w:rsid w:val="003E0BB0"/>
    <w:rsid w:val="003E10FF"/>
    <w:rsid w:val="003E186C"/>
    <w:rsid w:val="003E1D69"/>
    <w:rsid w:val="003E20A9"/>
    <w:rsid w:val="003E2C71"/>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4571"/>
    <w:rsid w:val="003F4BB6"/>
    <w:rsid w:val="003F6F0D"/>
    <w:rsid w:val="003F7200"/>
    <w:rsid w:val="003F771F"/>
    <w:rsid w:val="003F7CCF"/>
    <w:rsid w:val="004007FC"/>
    <w:rsid w:val="0040109D"/>
    <w:rsid w:val="0040126E"/>
    <w:rsid w:val="00401597"/>
    <w:rsid w:val="00402088"/>
    <w:rsid w:val="0040259F"/>
    <w:rsid w:val="00404021"/>
    <w:rsid w:val="004040C1"/>
    <w:rsid w:val="0040432D"/>
    <w:rsid w:val="00404E71"/>
    <w:rsid w:val="00405339"/>
    <w:rsid w:val="00405914"/>
    <w:rsid w:val="004063C1"/>
    <w:rsid w:val="00406A19"/>
    <w:rsid w:val="004072CE"/>
    <w:rsid w:val="004079DE"/>
    <w:rsid w:val="00407C43"/>
    <w:rsid w:val="00407EFA"/>
    <w:rsid w:val="004122C5"/>
    <w:rsid w:val="00415257"/>
    <w:rsid w:val="00415662"/>
    <w:rsid w:val="004156C9"/>
    <w:rsid w:val="00415BD3"/>
    <w:rsid w:val="00415D69"/>
    <w:rsid w:val="00416B52"/>
    <w:rsid w:val="00417379"/>
    <w:rsid w:val="004173F2"/>
    <w:rsid w:val="004178D4"/>
    <w:rsid w:val="004200C5"/>
    <w:rsid w:val="00420758"/>
    <w:rsid w:val="0042150D"/>
    <w:rsid w:val="00421748"/>
    <w:rsid w:val="00421DA3"/>
    <w:rsid w:val="004222C9"/>
    <w:rsid w:val="004228A7"/>
    <w:rsid w:val="00423991"/>
    <w:rsid w:val="0042473F"/>
    <w:rsid w:val="00424DFE"/>
    <w:rsid w:val="00424E77"/>
    <w:rsid w:val="00425635"/>
    <w:rsid w:val="0042760C"/>
    <w:rsid w:val="004310D8"/>
    <w:rsid w:val="00432E2A"/>
    <w:rsid w:val="00433918"/>
    <w:rsid w:val="00433D82"/>
    <w:rsid w:val="00434AB7"/>
    <w:rsid w:val="00434C8D"/>
    <w:rsid w:val="004368FF"/>
    <w:rsid w:val="00437A32"/>
    <w:rsid w:val="00440E1F"/>
    <w:rsid w:val="00441E96"/>
    <w:rsid w:val="00441FAD"/>
    <w:rsid w:val="004421BF"/>
    <w:rsid w:val="00442529"/>
    <w:rsid w:val="004443FB"/>
    <w:rsid w:val="00444A16"/>
    <w:rsid w:val="00444E20"/>
    <w:rsid w:val="004459FD"/>
    <w:rsid w:val="00445C7E"/>
    <w:rsid w:val="0044635F"/>
    <w:rsid w:val="00446EE6"/>
    <w:rsid w:val="00447883"/>
    <w:rsid w:val="00447C15"/>
    <w:rsid w:val="00447C43"/>
    <w:rsid w:val="00447CE6"/>
    <w:rsid w:val="0045046B"/>
    <w:rsid w:val="0045076C"/>
    <w:rsid w:val="0045077D"/>
    <w:rsid w:val="00451394"/>
    <w:rsid w:val="00453D93"/>
    <w:rsid w:val="00454106"/>
    <w:rsid w:val="0045499A"/>
    <w:rsid w:val="00455A2A"/>
    <w:rsid w:val="004565B9"/>
    <w:rsid w:val="0045683E"/>
    <w:rsid w:val="00456EF2"/>
    <w:rsid w:val="004573EC"/>
    <w:rsid w:val="00457ADC"/>
    <w:rsid w:val="00460B32"/>
    <w:rsid w:val="00461419"/>
    <w:rsid w:val="0046229B"/>
    <w:rsid w:val="004624E8"/>
    <w:rsid w:val="00462CD7"/>
    <w:rsid w:val="004633F6"/>
    <w:rsid w:val="00463934"/>
    <w:rsid w:val="004639AF"/>
    <w:rsid w:val="004641F3"/>
    <w:rsid w:val="0046541E"/>
    <w:rsid w:val="00465896"/>
    <w:rsid w:val="00467198"/>
    <w:rsid w:val="0046723E"/>
    <w:rsid w:val="00467AC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D0B"/>
    <w:rsid w:val="004771D5"/>
    <w:rsid w:val="00480439"/>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1EE1"/>
    <w:rsid w:val="0049339B"/>
    <w:rsid w:val="00494086"/>
    <w:rsid w:val="00494379"/>
    <w:rsid w:val="0049589B"/>
    <w:rsid w:val="00495C72"/>
    <w:rsid w:val="0049651A"/>
    <w:rsid w:val="0049682D"/>
    <w:rsid w:val="00496985"/>
    <w:rsid w:val="00497D23"/>
    <w:rsid w:val="00497FC4"/>
    <w:rsid w:val="004A1449"/>
    <w:rsid w:val="004A152C"/>
    <w:rsid w:val="004A18EB"/>
    <w:rsid w:val="004A19DC"/>
    <w:rsid w:val="004A2066"/>
    <w:rsid w:val="004A2B84"/>
    <w:rsid w:val="004A4150"/>
    <w:rsid w:val="004A44EE"/>
    <w:rsid w:val="004A5562"/>
    <w:rsid w:val="004A5AB7"/>
    <w:rsid w:val="004A64FE"/>
    <w:rsid w:val="004A68EB"/>
    <w:rsid w:val="004A7328"/>
    <w:rsid w:val="004B0430"/>
    <w:rsid w:val="004B0811"/>
    <w:rsid w:val="004B0C09"/>
    <w:rsid w:val="004B134C"/>
    <w:rsid w:val="004B269D"/>
    <w:rsid w:val="004B28A8"/>
    <w:rsid w:val="004B2C91"/>
    <w:rsid w:val="004B4037"/>
    <w:rsid w:val="004B4BF5"/>
    <w:rsid w:val="004B79E7"/>
    <w:rsid w:val="004B7B4E"/>
    <w:rsid w:val="004B7E56"/>
    <w:rsid w:val="004C06A9"/>
    <w:rsid w:val="004C0CE1"/>
    <w:rsid w:val="004C1C97"/>
    <w:rsid w:val="004C29E2"/>
    <w:rsid w:val="004C340B"/>
    <w:rsid w:val="004C3514"/>
    <w:rsid w:val="004C519F"/>
    <w:rsid w:val="004C551C"/>
    <w:rsid w:val="004C56E7"/>
    <w:rsid w:val="004C5734"/>
    <w:rsid w:val="004C59C3"/>
    <w:rsid w:val="004C5CEA"/>
    <w:rsid w:val="004C68FF"/>
    <w:rsid w:val="004C699D"/>
    <w:rsid w:val="004C7771"/>
    <w:rsid w:val="004C7E0D"/>
    <w:rsid w:val="004D053B"/>
    <w:rsid w:val="004D0F40"/>
    <w:rsid w:val="004D140E"/>
    <w:rsid w:val="004D29DC"/>
    <w:rsid w:val="004D3479"/>
    <w:rsid w:val="004D36FE"/>
    <w:rsid w:val="004D4617"/>
    <w:rsid w:val="004D4E85"/>
    <w:rsid w:val="004D5599"/>
    <w:rsid w:val="004D64C1"/>
    <w:rsid w:val="004D6885"/>
    <w:rsid w:val="004D69B6"/>
    <w:rsid w:val="004D713B"/>
    <w:rsid w:val="004E0005"/>
    <w:rsid w:val="004E1AA1"/>
    <w:rsid w:val="004E2746"/>
    <w:rsid w:val="004E518E"/>
    <w:rsid w:val="004E5637"/>
    <w:rsid w:val="004E6B8A"/>
    <w:rsid w:val="004E7A6A"/>
    <w:rsid w:val="004E7D52"/>
    <w:rsid w:val="004F1669"/>
    <w:rsid w:val="004F1B1C"/>
    <w:rsid w:val="004F2E26"/>
    <w:rsid w:val="004F2F10"/>
    <w:rsid w:val="004F3DFC"/>
    <w:rsid w:val="004F3EA0"/>
    <w:rsid w:val="004F486A"/>
    <w:rsid w:val="004F531B"/>
    <w:rsid w:val="004F5828"/>
    <w:rsid w:val="004F595D"/>
    <w:rsid w:val="004F5FE0"/>
    <w:rsid w:val="004F682B"/>
    <w:rsid w:val="004F75AB"/>
    <w:rsid w:val="00500321"/>
    <w:rsid w:val="00500475"/>
    <w:rsid w:val="00500583"/>
    <w:rsid w:val="00501128"/>
    <w:rsid w:val="00501646"/>
    <w:rsid w:val="00501A08"/>
    <w:rsid w:val="00501AF8"/>
    <w:rsid w:val="00502826"/>
    <w:rsid w:val="00502907"/>
    <w:rsid w:val="00502C75"/>
    <w:rsid w:val="00502DFC"/>
    <w:rsid w:val="005030FC"/>
    <w:rsid w:val="005042FF"/>
    <w:rsid w:val="0050581A"/>
    <w:rsid w:val="005069A1"/>
    <w:rsid w:val="00506D00"/>
    <w:rsid w:val="00506F9F"/>
    <w:rsid w:val="0050744B"/>
    <w:rsid w:val="005075E1"/>
    <w:rsid w:val="00510549"/>
    <w:rsid w:val="0051110C"/>
    <w:rsid w:val="00511132"/>
    <w:rsid w:val="0051294C"/>
    <w:rsid w:val="0051304E"/>
    <w:rsid w:val="0051318E"/>
    <w:rsid w:val="0051460D"/>
    <w:rsid w:val="00514A55"/>
    <w:rsid w:val="0051560B"/>
    <w:rsid w:val="0051616E"/>
    <w:rsid w:val="00517145"/>
    <w:rsid w:val="005175A6"/>
    <w:rsid w:val="00517BB6"/>
    <w:rsid w:val="005211D0"/>
    <w:rsid w:val="00521B6C"/>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301E3"/>
    <w:rsid w:val="00530FCF"/>
    <w:rsid w:val="005317FC"/>
    <w:rsid w:val="00531D34"/>
    <w:rsid w:val="00532C50"/>
    <w:rsid w:val="00533003"/>
    <w:rsid w:val="0053407A"/>
    <w:rsid w:val="00534A74"/>
    <w:rsid w:val="00534E71"/>
    <w:rsid w:val="0053558D"/>
    <w:rsid w:val="00536C10"/>
    <w:rsid w:val="00536F96"/>
    <w:rsid w:val="0054013F"/>
    <w:rsid w:val="0054035F"/>
    <w:rsid w:val="0054135D"/>
    <w:rsid w:val="005414A7"/>
    <w:rsid w:val="00541BB7"/>
    <w:rsid w:val="005436CE"/>
    <w:rsid w:val="00543B81"/>
    <w:rsid w:val="005444A9"/>
    <w:rsid w:val="0054455E"/>
    <w:rsid w:val="005445EB"/>
    <w:rsid w:val="00544956"/>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727"/>
    <w:rsid w:val="00556728"/>
    <w:rsid w:val="00556AD2"/>
    <w:rsid w:val="00557219"/>
    <w:rsid w:val="0055736A"/>
    <w:rsid w:val="00557AB9"/>
    <w:rsid w:val="00560BE2"/>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4ECA"/>
    <w:rsid w:val="00575591"/>
    <w:rsid w:val="00575B5D"/>
    <w:rsid w:val="00575C42"/>
    <w:rsid w:val="00576307"/>
    <w:rsid w:val="00577323"/>
    <w:rsid w:val="005778B0"/>
    <w:rsid w:val="00577C72"/>
    <w:rsid w:val="00577D47"/>
    <w:rsid w:val="00577E02"/>
    <w:rsid w:val="00580049"/>
    <w:rsid w:val="00582C0C"/>
    <w:rsid w:val="005832F0"/>
    <w:rsid w:val="00584F76"/>
    <w:rsid w:val="00585175"/>
    <w:rsid w:val="00585778"/>
    <w:rsid w:val="00585E55"/>
    <w:rsid w:val="00585F7F"/>
    <w:rsid w:val="00590086"/>
    <w:rsid w:val="005901A4"/>
    <w:rsid w:val="0059066E"/>
    <w:rsid w:val="00592327"/>
    <w:rsid w:val="00592572"/>
    <w:rsid w:val="0059288F"/>
    <w:rsid w:val="00592AE4"/>
    <w:rsid w:val="00592D4D"/>
    <w:rsid w:val="0059302C"/>
    <w:rsid w:val="00593AC3"/>
    <w:rsid w:val="00593F84"/>
    <w:rsid w:val="00594932"/>
    <w:rsid w:val="00594C25"/>
    <w:rsid w:val="00595016"/>
    <w:rsid w:val="00595B6A"/>
    <w:rsid w:val="00597A9D"/>
    <w:rsid w:val="00597AD7"/>
    <w:rsid w:val="005A01F1"/>
    <w:rsid w:val="005A0594"/>
    <w:rsid w:val="005A0854"/>
    <w:rsid w:val="005A18E3"/>
    <w:rsid w:val="005A1D1F"/>
    <w:rsid w:val="005A1D5D"/>
    <w:rsid w:val="005A2838"/>
    <w:rsid w:val="005A2F5F"/>
    <w:rsid w:val="005A3179"/>
    <w:rsid w:val="005A3EAB"/>
    <w:rsid w:val="005A4FDE"/>
    <w:rsid w:val="005A5F31"/>
    <w:rsid w:val="005A6927"/>
    <w:rsid w:val="005A74E4"/>
    <w:rsid w:val="005B0313"/>
    <w:rsid w:val="005B0EF0"/>
    <w:rsid w:val="005B1113"/>
    <w:rsid w:val="005B17F0"/>
    <w:rsid w:val="005B1FFF"/>
    <w:rsid w:val="005B20F3"/>
    <w:rsid w:val="005B49B0"/>
    <w:rsid w:val="005B5584"/>
    <w:rsid w:val="005B5814"/>
    <w:rsid w:val="005B59E7"/>
    <w:rsid w:val="005B5B53"/>
    <w:rsid w:val="005B65D5"/>
    <w:rsid w:val="005B6BD3"/>
    <w:rsid w:val="005B70F3"/>
    <w:rsid w:val="005B7386"/>
    <w:rsid w:val="005B7B63"/>
    <w:rsid w:val="005C1742"/>
    <w:rsid w:val="005C1D7A"/>
    <w:rsid w:val="005C30FD"/>
    <w:rsid w:val="005C37D5"/>
    <w:rsid w:val="005C4819"/>
    <w:rsid w:val="005C4982"/>
    <w:rsid w:val="005C5738"/>
    <w:rsid w:val="005C5F2E"/>
    <w:rsid w:val="005C6133"/>
    <w:rsid w:val="005C7670"/>
    <w:rsid w:val="005C78D8"/>
    <w:rsid w:val="005C7DD4"/>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5B0F"/>
    <w:rsid w:val="005E5BBF"/>
    <w:rsid w:val="005E6F71"/>
    <w:rsid w:val="005E77FC"/>
    <w:rsid w:val="005F0AA7"/>
    <w:rsid w:val="005F0D3F"/>
    <w:rsid w:val="005F0FFF"/>
    <w:rsid w:val="005F1BA8"/>
    <w:rsid w:val="005F1EFA"/>
    <w:rsid w:val="005F25D6"/>
    <w:rsid w:val="005F2B81"/>
    <w:rsid w:val="005F2E7B"/>
    <w:rsid w:val="005F3151"/>
    <w:rsid w:val="005F359A"/>
    <w:rsid w:val="005F4975"/>
    <w:rsid w:val="005F4A98"/>
    <w:rsid w:val="005F5086"/>
    <w:rsid w:val="005F5234"/>
    <w:rsid w:val="005F6363"/>
    <w:rsid w:val="005F6DD4"/>
    <w:rsid w:val="005F7398"/>
    <w:rsid w:val="0060002B"/>
    <w:rsid w:val="00600165"/>
    <w:rsid w:val="00601080"/>
    <w:rsid w:val="0060138D"/>
    <w:rsid w:val="00601402"/>
    <w:rsid w:val="0060398E"/>
    <w:rsid w:val="0060456A"/>
    <w:rsid w:val="00604E6D"/>
    <w:rsid w:val="0060541A"/>
    <w:rsid w:val="006065DC"/>
    <w:rsid w:val="00606853"/>
    <w:rsid w:val="006104A0"/>
    <w:rsid w:val="00611370"/>
    <w:rsid w:val="00611F1D"/>
    <w:rsid w:val="00612ECE"/>
    <w:rsid w:val="00613028"/>
    <w:rsid w:val="00613244"/>
    <w:rsid w:val="006133D9"/>
    <w:rsid w:val="00613C56"/>
    <w:rsid w:val="00613D6A"/>
    <w:rsid w:val="00613D92"/>
    <w:rsid w:val="00614B69"/>
    <w:rsid w:val="0061526E"/>
    <w:rsid w:val="00616557"/>
    <w:rsid w:val="0061688D"/>
    <w:rsid w:val="00621221"/>
    <w:rsid w:val="0062139B"/>
    <w:rsid w:val="0062178A"/>
    <w:rsid w:val="00621859"/>
    <w:rsid w:val="00622944"/>
    <w:rsid w:val="00623366"/>
    <w:rsid w:val="006236B7"/>
    <w:rsid w:val="006237BF"/>
    <w:rsid w:val="006243FB"/>
    <w:rsid w:val="00624FD8"/>
    <w:rsid w:val="006256FA"/>
    <w:rsid w:val="00625704"/>
    <w:rsid w:val="00625F3E"/>
    <w:rsid w:val="00625FFB"/>
    <w:rsid w:val="00626EBC"/>
    <w:rsid w:val="0062738C"/>
    <w:rsid w:val="006273A3"/>
    <w:rsid w:val="006277DA"/>
    <w:rsid w:val="00630B5F"/>
    <w:rsid w:val="00630DD3"/>
    <w:rsid w:val="00630FC5"/>
    <w:rsid w:val="00631413"/>
    <w:rsid w:val="006314CF"/>
    <w:rsid w:val="006318BD"/>
    <w:rsid w:val="00631BAF"/>
    <w:rsid w:val="00632964"/>
    <w:rsid w:val="006348E7"/>
    <w:rsid w:val="00634A84"/>
    <w:rsid w:val="00635712"/>
    <w:rsid w:val="00635E08"/>
    <w:rsid w:val="00636768"/>
    <w:rsid w:val="0063756D"/>
    <w:rsid w:val="006403A2"/>
    <w:rsid w:val="00640433"/>
    <w:rsid w:val="00640C1F"/>
    <w:rsid w:val="00640E75"/>
    <w:rsid w:val="0064172A"/>
    <w:rsid w:val="0064292F"/>
    <w:rsid w:val="00642E84"/>
    <w:rsid w:val="00642F83"/>
    <w:rsid w:val="00643270"/>
    <w:rsid w:val="00643AEA"/>
    <w:rsid w:val="006452F7"/>
    <w:rsid w:val="00645B27"/>
    <w:rsid w:val="00645B46"/>
    <w:rsid w:val="0064719C"/>
    <w:rsid w:val="00647AC9"/>
    <w:rsid w:val="00650486"/>
    <w:rsid w:val="006505A0"/>
    <w:rsid w:val="00650969"/>
    <w:rsid w:val="00650C6F"/>
    <w:rsid w:val="00650EBB"/>
    <w:rsid w:val="0065172A"/>
    <w:rsid w:val="00652F26"/>
    <w:rsid w:val="006538E7"/>
    <w:rsid w:val="006538E8"/>
    <w:rsid w:val="00655308"/>
    <w:rsid w:val="00656332"/>
    <w:rsid w:val="006564BF"/>
    <w:rsid w:val="006565F7"/>
    <w:rsid w:val="00660865"/>
    <w:rsid w:val="006608A2"/>
    <w:rsid w:val="006608DD"/>
    <w:rsid w:val="00661F8F"/>
    <w:rsid w:val="00661FF6"/>
    <w:rsid w:val="006633FE"/>
    <w:rsid w:val="006636E7"/>
    <w:rsid w:val="0066370C"/>
    <w:rsid w:val="00663EEC"/>
    <w:rsid w:val="00664418"/>
    <w:rsid w:val="00665878"/>
    <w:rsid w:val="00666F1D"/>
    <w:rsid w:val="0066794E"/>
    <w:rsid w:val="00671771"/>
    <w:rsid w:val="00672462"/>
    <w:rsid w:val="0067283B"/>
    <w:rsid w:val="00672BDA"/>
    <w:rsid w:val="00673197"/>
    <w:rsid w:val="006731F1"/>
    <w:rsid w:val="00673795"/>
    <w:rsid w:val="00673FF1"/>
    <w:rsid w:val="0067403D"/>
    <w:rsid w:val="006746DB"/>
    <w:rsid w:val="0067578A"/>
    <w:rsid w:val="00675D5A"/>
    <w:rsid w:val="00676ABD"/>
    <w:rsid w:val="00677414"/>
    <w:rsid w:val="00677619"/>
    <w:rsid w:val="00680B9F"/>
    <w:rsid w:val="00681312"/>
    <w:rsid w:val="006818A1"/>
    <w:rsid w:val="00681DD0"/>
    <w:rsid w:val="00682A2E"/>
    <w:rsid w:val="00684C64"/>
    <w:rsid w:val="006859C2"/>
    <w:rsid w:val="00686657"/>
    <w:rsid w:val="00686D03"/>
    <w:rsid w:val="00687113"/>
    <w:rsid w:val="006875EF"/>
    <w:rsid w:val="00687A65"/>
    <w:rsid w:val="00690177"/>
    <w:rsid w:val="006907F6"/>
    <w:rsid w:val="006919E5"/>
    <w:rsid w:val="00692B0B"/>
    <w:rsid w:val="00693C1C"/>
    <w:rsid w:val="006943A2"/>
    <w:rsid w:val="00694B64"/>
    <w:rsid w:val="00694C9D"/>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9BC"/>
    <w:rsid w:val="006B4B8E"/>
    <w:rsid w:val="006B4D0A"/>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7B71"/>
    <w:rsid w:val="006C7FC9"/>
    <w:rsid w:val="006D0524"/>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E6B"/>
    <w:rsid w:val="006F02E6"/>
    <w:rsid w:val="006F0350"/>
    <w:rsid w:val="006F16D5"/>
    <w:rsid w:val="006F31E2"/>
    <w:rsid w:val="006F3492"/>
    <w:rsid w:val="006F349F"/>
    <w:rsid w:val="006F4328"/>
    <w:rsid w:val="006F45BF"/>
    <w:rsid w:val="006F4D68"/>
    <w:rsid w:val="006F516A"/>
    <w:rsid w:val="006F568B"/>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B17"/>
    <w:rsid w:val="00702D54"/>
    <w:rsid w:val="007038CE"/>
    <w:rsid w:val="00704DA0"/>
    <w:rsid w:val="00705FC9"/>
    <w:rsid w:val="00706328"/>
    <w:rsid w:val="00706A1F"/>
    <w:rsid w:val="00707829"/>
    <w:rsid w:val="007109B0"/>
    <w:rsid w:val="00710E28"/>
    <w:rsid w:val="0071147C"/>
    <w:rsid w:val="00711643"/>
    <w:rsid w:val="00711C14"/>
    <w:rsid w:val="00712BAC"/>
    <w:rsid w:val="00712E55"/>
    <w:rsid w:val="00713191"/>
    <w:rsid w:val="007134E4"/>
    <w:rsid w:val="007138EE"/>
    <w:rsid w:val="00714468"/>
    <w:rsid w:val="00715476"/>
    <w:rsid w:val="00715689"/>
    <w:rsid w:val="00715FFF"/>
    <w:rsid w:val="0071637A"/>
    <w:rsid w:val="00716475"/>
    <w:rsid w:val="0071713E"/>
    <w:rsid w:val="00717E71"/>
    <w:rsid w:val="007203BB"/>
    <w:rsid w:val="007205A0"/>
    <w:rsid w:val="007205B7"/>
    <w:rsid w:val="00720C49"/>
    <w:rsid w:val="00721ABC"/>
    <w:rsid w:val="007221D3"/>
    <w:rsid w:val="00722220"/>
    <w:rsid w:val="00722241"/>
    <w:rsid w:val="00723993"/>
    <w:rsid w:val="00723E28"/>
    <w:rsid w:val="00724BB9"/>
    <w:rsid w:val="007251AE"/>
    <w:rsid w:val="007253D8"/>
    <w:rsid w:val="00725C99"/>
    <w:rsid w:val="0072694A"/>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4"/>
    <w:rsid w:val="00741FD6"/>
    <w:rsid w:val="007422C4"/>
    <w:rsid w:val="007429A4"/>
    <w:rsid w:val="00742DB2"/>
    <w:rsid w:val="007435AE"/>
    <w:rsid w:val="007437B8"/>
    <w:rsid w:val="00744374"/>
    <w:rsid w:val="007457EF"/>
    <w:rsid w:val="00746397"/>
    <w:rsid w:val="00746F89"/>
    <w:rsid w:val="00747018"/>
    <w:rsid w:val="007478BB"/>
    <w:rsid w:val="007511D5"/>
    <w:rsid w:val="00751F94"/>
    <w:rsid w:val="0075286D"/>
    <w:rsid w:val="00752D99"/>
    <w:rsid w:val="0075379F"/>
    <w:rsid w:val="007547B6"/>
    <w:rsid w:val="00755925"/>
    <w:rsid w:val="00755BA2"/>
    <w:rsid w:val="00756EDA"/>
    <w:rsid w:val="0075759B"/>
    <w:rsid w:val="007607B0"/>
    <w:rsid w:val="00760825"/>
    <w:rsid w:val="0076261A"/>
    <w:rsid w:val="0076293C"/>
    <w:rsid w:val="00762F4B"/>
    <w:rsid w:val="007631FE"/>
    <w:rsid w:val="007638DC"/>
    <w:rsid w:val="00765AA3"/>
    <w:rsid w:val="00766FE4"/>
    <w:rsid w:val="00766FF0"/>
    <w:rsid w:val="00767225"/>
    <w:rsid w:val="00767808"/>
    <w:rsid w:val="00770813"/>
    <w:rsid w:val="00770B82"/>
    <w:rsid w:val="0077134E"/>
    <w:rsid w:val="007717BC"/>
    <w:rsid w:val="00771A63"/>
    <w:rsid w:val="00771C8B"/>
    <w:rsid w:val="0077254D"/>
    <w:rsid w:val="007726F2"/>
    <w:rsid w:val="00772C3C"/>
    <w:rsid w:val="00773CBF"/>
    <w:rsid w:val="00773CF3"/>
    <w:rsid w:val="00774538"/>
    <w:rsid w:val="007757C7"/>
    <w:rsid w:val="007765D2"/>
    <w:rsid w:val="0077662A"/>
    <w:rsid w:val="00781092"/>
    <w:rsid w:val="00781600"/>
    <w:rsid w:val="00781D9B"/>
    <w:rsid w:val="00782512"/>
    <w:rsid w:val="00782CD8"/>
    <w:rsid w:val="0078357B"/>
    <w:rsid w:val="00783BBF"/>
    <w:rsid w:val="007841B4"/>
    <w:rsid w:val="00784436"/>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2158"/>
    <w:rsid w:val="007A24FC"/>
    <w:rsid w:val="007A353C"/>
    <w:rsid w:val="007A438D"/>
    <w:rsid w:val="007A5030"/>
    <w:rsid w:val="007A551B"/>
    <w:rsid w:val="007A75F5"/>
    <w:rsid w:val="007A793D"/>
    <w:rsid w:val="007B00FC"/>
    <w:rsid w:val="007B1232"/>
    <w:rsid w:val="007B2E56"/>
    <w:rsid w:val="007B4334"/>
    <w:rsid w:val="007B4635"/>
    <w:rsid w:val="007B495A"/>
    <w:rsid w:val="007B4B4D"/>
    <w:rsid w:val="007B53EF"/>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930"/>
    <w:rsid w:val="007E193B"/>
    <w:rsid w:val="007E29B0"/>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FCB"/>
    <w:rsid w:val="008004FD"/>
    <w:rsid w:val="0080074F"/>
    <w:rsid w:val="008009F9"/>
    <w:rsid w:val="008017B6"/>
    <w:rsid w:val="008020D5"/>
    <w:rsid w:val="008027D9"/>
    <w:rsid w:val="00802DFB"/>
    <w:rsid w:val="008035D0"/>
    <w:rsid w:val="008039AA"/>
    <w:rsid w:val="00803B24"/>
    <w:rsid w:val="008040FA"/>
    <w:rsid w:val="00805578"/>
    <w:rsid w:val="00805AD5"/>
    <w:rsid w:val="00805C5E"/>
    <w:rsid w:val="008075F0"/>
    <w:rsid w:val="00807824"/>
    <w:rsid w:val="00807A83"/>
    <w:rsid w:val="00810041"/>
    <w:rsid w:val="0081028C"/>
    <w:rsid w:val="00810953"/>
    <w:rsid w:val="00810B00"/>
    <w:rsid w:val="00812344"/>
    <w:rsid w:val="00813351"/>
    <w:rsid w:val="0081363C"/>
    <w:rsid w:val="008142D1"/>
    <w:rsid w:val="00814537"/>
    <w:rsid w:val="00815850"/>
    <w:rsid w:val="00815DF0"/>
    <w:rsid w:val="0081798A"/>
    <w:rsid w:val="00817F8A"/>
    <w:rsid w:val="00820E69"/>
    <w:rsid w:val="00821F99"/>
    <w:rsid w:val="00822F14"/>
    <w:rsid w:val="0082316F"/>
    <w:rsid w:val="00823C73"/>
    <w:rsid w:val="00823F7F"/>
    <w:rsid w:val="00824BA6"/>
    <w:rsid w:val="0082621A"/>
    <w:rsid w:val="008262F2"/>
    <w:rsid w:val="008266AB"/>
    <w:rsid w:val="00826F4F"/>
    <w:rsid w:val="0082789A"/>
    <w:rsid w:val="0082794A"/>
    <w:rsid w:val="00827CE4"/>
    <w:rsid w:val="0083000A"/>
    <w:rsid w:val="008309BD"/>
    <w:rsid w:val="0083138C"/>
    <w:rsid w:val="00831738"/>
    <w:rsid w:val="00831A0E"/>
    <w:rsid w:val="00833315"/>
    <w:rsid w:val="00833C05"/>
    <w:rsid w:val="00833DA7"/>
    <w:rsid w:val="00833E66"/>
    <w:rsid w:val="00834704"/>
    <w:rsid w:val="00834B39"/>
    <w:rsid w:val="00837F75"/>
    <w:rsid w:val="0084001B"/>
    <w:rsid w:val="00840263"/>
    <w:rsid w:val="00841823"/>
    <w:rsid w:val="00842EA8"/>
    <w:rsid w:val="00843121"/>
    <w:rsid w:val="00843682"/>
    <w:rsid w:val="008463EB"/>
    <w:rsid w:val="0084675A"/>
    <w:rsid w:val="00847210"/>
    <w:rsid w:val="00847413"/>
    <w:rsid w:val="00847443"/>
    <w:rsid w:val="00847492"/>
    <w:rsid w:val="0084798E"/>
    <w:rsid w:val="00847C14"/>
    <w:rsid w:val="008509B8"/>
    <w:rsid w:val="00851BC5"/>
    <w:rsid w:val="008522CA"/>
    <w:rsid w:val="00853780"/>
    <w:rsid w:val="00853A02"/>
    <w:rsid w:val="00853C9D"/>
    <w:rsid w:val="0085419A"/>
    <w:rsid w:val="0085477C"/>
    <w:rsid w:val="00856EA3"/>
    <w:rsid w:val="0085742F"/>
    <w:rsid w:val="00857D45"/>
    <w:rsid w:val="00857E1E"/>
    <w:rsid w:val="0086055E"/>
    <w:rsid w:val="0086081E"/>
    <w:rsid w:val="008609B7"/>
    <w:rsid w:val="00860CDD"/>
    <w:rsid w:val="00860E6E"/>
    <w:rsid w:val="0086130B"/>
    <w:rsid w:val="008615C3"/>
    <w:rsid w:val="008619C7"/>
    <w:rsid w:val="00861E3F"/>
    <w:rsid w:val="008622B9"/>
    <w:rsid w:val="008626EE"/>
    <w:rsid w:val="00862A91"/>
    <w:rsid w:val="00863031"/>
    <w:rsid w:val="00863F45"/>
    <w:rsid w:val="0086444C"/>
    <w:rsid w:val="00864933"/>
    <w:rsid w:val="00864A42"/>
    <w:rsid w:val="00865D9A"/>
    <w:rsid w:val="008669A3"/>
    <w:rsid w:val="00866F02"/>
    <w:rsid w:val="00867552"/>
    <w:rsid w:val="008675B6"/>
    <w:rsid w:val="008676A2"/>
    <w:rsid w:val="00867E72"/>
    <w:rsid w:val="00870198"/>
    <w:rsid w:val="00870C01"/>
    <w:rsid w:val="00870CFD"/>
    <w:rsid w:val="00871CB2"/>
    <w:rsid w:val="008721EB"/>
    <w:rsid w:val="00872417"/>
    <w:rsid w:val="00872CDB"/>
    <w:rsid w:val="00872F0D"/>
    <w:rsid w:val="00872FE7"/>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622"/>
    <w:rsid w:val="008912EA"/>
    <w:rsid w:val="00891F1E"/>
    <w:rsid w:val="0089414A"/>
    <w:rsid w:val="00894E1A"/>
    <w:rsid w:val="00895083"/>
    <w:rsid w:val="008950FB"/>
    <w:rsid w:val="00896AE4"/>
    <w:rsid w:val="00897191"/>
    <w:rsid w:val="008971FD"/>
    <w:rsid w:val="008975E8"/>
    <w:rsid w:val="008977B1"/>
    <w:rsid w:val="00897D0C"/>
    <w:rsid w:val="008A0267"/>
    <w:rsid w:val="008A1106"/>
    <w:rsid w:val="008A1E2C"/>
    <w:rsid w:val="008A21B6"/>
    <w:rsid w:val="008A3999"/>
    <w:rsid w:val="008A3E76"/>
    <w:rsid w:val="008A4565"/>
    <w:rsid w:val="008A4FF2"/>
    <w:rsid w:val="008A5000"/>
    <w:rsid w:val="008A5585"/>
    <w:rsid w:val="008A6918"/>
    <w:rsid w:val="008A7F58"/>
    <w:rsid w:val="008A7FAA"/>
    <w:rsid w:val="008B0A29"/>
    <w:rsid w:val="008B146C"/>
    <w:rsid w:val="008B17C8"/>
    <w:rsid w:val="008B2263"/>
    <w:rsid w:val="008B2A46"/>
    <w:rsid w:val="008B3BC0"/>
    <w:rsid w:val="008B3D08"/>
    <w:rsid w:val="008B3E08"/>
    <w:rsid w:val="008B5269"/>
    <w:rsid w:val="008B5795"/>
    <w:rsid w:val="008B5F58"/>
    <w:rsid w:val="008B5FB1"/>
    <w:rsid w:val="008B6106"/>
    <w:rsid w:val="008B66B2"/>
    <w:rsid w:val="008B6CE7"/>
    <w:rsid w:val="008B70AD"/>
    <w:rsid w:val="008C0727"/>
    <w:rsid w:val="008C10A8"/>
    <w:rsid w:val="008C186C"/>
    <w:rsid w:val="008C255C"/>
    <w:rsid w:val="008C2810"/>
    <w:rsid w:val="008C2885"/>
    <w:rsid w:val="008C3005"/>
    <w:rsid w:val="008C3A5E"/>
    <w:rsid w:val="008C415B"/>
    <w:rsid w:val="008C42FD"/>
    <w:rsid w:val="008C4DBA"/>
    <w:rsid w:val="008C4E93"/>
    <w:rsid w:val="008C5061"/>
    <w:rsid w:val="008C54AE"/>
    <w:rsid w:val="008C57F4"/>
    <w:rsid w:val="008C5EBB"/>
    <w:rsid w:val="008D0A73"/>
    <w:rsid w:val="008D0C96"/>
    <w:rsid w:val="008D1C60"/>
    <w:rsid w:val="008D2BCA"/>
    <w:rsid w:val="008D3113"/>
    <w:rsid w:val="008D416D"/>
    <w:rsid w:val="008D4FC0"/>
    <w:rsid w:val="008D646B"/>
    <w:rsid w:val="008D7AE0"/>
    <w:rsid w:val="008E0082"/>
    <w:rsid w:val="008E032B"/>
    <w:rsid w:val="008E0AF1"/>
    <w:rsid w:val="008E10EF"/>
    <w:rsid w:val="008E15A9"/>
    <w:rsid w:val="008E16F5"/>
    <w:rsid w:val="008E1BDF"/>
    <w:rsid w:val="008E1DB5"/>
    <w:rsid w:val="008E2237"/>
    <w:rsid w:val="008E24EA"/>
    <w:rsid w:val="008E352D"/>
    <w:rsid w:val="008E3C4A"/>
    <w:rsid w:val="008E44C3"/>
    <w:rsid w:val="008E4502"/>
    <w:rsid w:val="008E5547"/>
    <w:rsid w:val="008E5647"/>
    <w:rsid w:val="008E56CC"/>
    <w:rsid w:val="008E58BD"/>
    <w:rsid w:val="008E791B"/>
    <w:rsid w:val="008F027D"/>
    <w:rsid w:val="008F1971"/>
    <w:rsid w:val="008F1D2D"/>
    <w:rsid w:val="008F2DEE"/>
    <w:rsid w:val="008F38FF"/>
    <w:rsid w:val="008F3D52"/>
    <w:rsid w:val="008F3E6F"/>
    <w:rsid w:val="008F431E"/>
    <w:rsid w:val="008F4357"/>
    <w:rsid w:val="008F45AD"/>
    <w:rsid w:val="008F4C96"/>
    <w:rsid w:val="008F50A4"/>
    <w:rsid w:val="008F637F"/>
    <w:rsid w:val="008F7488"/>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5372"/>
    <w:rsid w:val="00917189"/>
    <w:rsid w:val="00920677"/>
    <w:rsid w:val="00920AC4"/>
    <w:rsid w:val="00920B66"/>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37D67"/>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335A"/>
    <w:rsid w:val="00953B00"/>
    <w:rsid w:val="00954279"/>
    <w:rsid w:val="00954DD2"/>
    <w:rsid w:val="00955684"/>
    <w:rsid w:val="0095727D"/>
    <w:rsid w:val="00957D37"/>
    <w:rsid w:val="00957DB9"/>
    <w:rsid w:val="00960100"/>
    <w:rsid w:val="00960B78"/>
    <w:rsid w:val="00960C38"/>
    <w:rsid w:val="00960E31"/>
    <w:rsid w:val="00962192"/>
    <w:rsid w:val="009629A3"/>
    <w:rsid w:val="00963B57"/>
    <w:rsid w:val="00963C57"/>
    <w:rsid w:val="009641CC"/>
    <w:rsid w:val="00965D77"/>
    <w:rsid w:val="0096733C"/>
    <w:rsid w:val="00967BA3"/>
    <w:rsid w:val="00967BCD"/>
    <w:rsid w:val="00967F55"/>
    <w:rsid w:val="009726A5"/>
    <w:rsid w:val="00972A1F"/>
    <w:rsid w:val="0097388F"/>
    <w:rsid w:val="00973D61"/>
    <w:rsid w:val="00974C4C"/>
    <w:rsid w:val="00975CA3"/>
    <w:rsid w:val="00975E47"/>
    <w:rsid w:val="009760E8"/>
    <w:rsid w:val="009762B2"/>
    <w:rsid w:val="00977229"/>
    <w:rsid w:val="00980781"/>
    <w:rsid w:val="009811CA"/>
    <w:rsid w:val="009812D9"/>
    <w:rsid w:val="00981400"/>
    <w:rsid w:val="00981FD2"/>
    <w:rsid w:val="00983386"/>
    <w:rsid w:val="00983A9A"/>
    <w:rsid w:val="00984201"/>
    <w:rsid w:val="00984EFB"/>
    <w:rsid w:val="00985B85"/>
    <w:rsid w:val="00986C39"/>
    <w:rsid w:val="00987D40"/>
    <w:rsid w:val="00990B79"/>
    <w:rsid w:val="009910FE"/>
    <w:rsid w:val="00991752"/>
    <w:rsid w:val="009959F3"/>
    <w:rsid w:val="00995BEC"/>
    <w:rsid w:val="00996C82"/>
    <w:rsid w:val="00997648"/>
    <w:rsid w:val="00997B66"/>
    <w:rsid w:val="009A052A"/>
    <w:rsid w:val="009A126B"/>
    <w:rsid w:val="009A26CB"/>
    <w:rsid w:val="009A2B59"/>
    <w:rsid w:val="009A2B82"/>
    <w:rsid w:val="009A416A"/>
    <w:rsid w:val="009A4B6E"/>
    <w:rsid w:val="009A7850"/>
    <w:rsid w:val="009B03B2"/>
    <w:rsid w:val="009B090E"/>
    <w:rsid w:val="009B1175"/>
    <w:rsid w:val="009B1A8E"/>
    <w:rsid w:val="009B223C"/>
    <w:rsid w:val="009B2B5A"/>
    <w:rsid w:val="009B4367"/>
    <w:rsid w:val="009B644E"/>
    <w:rsid w:val="009B6577"/>
    <w:rsid w:val="009B6936"/>
    <w:rsid w:val="009B6E51"/>
    <w:rsid w:val="009B761F"/>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A83"/>
    <w:rsid w:val="009D14E6"/>
    <w:rsid w:val="009D1516"/>
    <w:rsid w:val="009D199F"/>
    <w:rsid w:val="009D201D"/>
    <w:rsid w:val="009D2C1C"/>
    <w:rsid w:val="009D470A"/>
    <w:rsid w:val="009D5B12"/>
    <w:rsid w:val="009E02DD"/>
    <w:rsid w:val="009E0B4D"/>
    <w:rsid w:val="009E0E3E"/>
    <w:rsid w:val="009E1785"/>
    <w:rsid w:val="009E1AB2"/>
    <w:rsid w:val="009E22B9"/>
    <w:rsid w:val="009E290A"/>
    <w:rsid w:val="009E291A"/>
    <w:rsid w:val="009E2C70"/>
    <w:rsid w:val="009E2D2D"/>
    <w:rsid w:val="009E36B0"/>
    <w:rsid w:val="009E390C"/>
    <w:rsid w:val="009E3F70"/>
    <w:rsid w:val="009E472E"/>
    <w:rsid w:val="009E52AB"/>
    <w:rsid w:val="009E76DE"/>
    <w:rsid w:val="009F0104"/>
    <w:rsid w:val="009F0414"/>
    <w:rsid w:val="009F0C7D"/>
    <w:rsid w:val="009F0D77"/>
    <w:rsid w:val="009F17B8"/>
    <w:rsid w:val="009F273A"/>
    <w:rsid w:val="009F2BEF"/>
    <w:rsid w:val="009F30AA"/>
    <w:rsid w:val="009F4C8E"/>
    <w:rsid w:val="009F4E97"/>
    <w:rsid w:val="009F5275"/>
    <w:rsid w:val="009F58F1"/>
    <w:rsid w:val="009F5B81"/>
    <w:rsid w:val="009F5F12"/>
    <w:rsid w:val="009F655E"/>
    <w:rsid w:val="009F712A"/>
    <w:rsid w:val="009F751C"/>
    <w:rsid w:val="009F7849"/>
    <w:rsid w:val="00A00B51"/>
    <w:rsid w:val="00A01677"/>
    <w:rsid w:val="00A030B2"/>
    <w:rsid w:val="00A0421E"/>
    <w:rsid w:val="00A04487"/>
    <w:rsid w:val="00A05757"/>
    <w:rsid w:val="00A05B0F"/>
    <w:rsid w:val="00A06009"/>
    <w:rsid w:val="00A06222"/>
    <w:rsid w:val="00A066DA"/>
    <w:rsid w:val="00A074B2"/>
    <w:rsid w:val="00A075E5"/>
    <w:rsid w:val="00A07680"/>
    <w:rsid w:val="00A100EC"/>
    <w:rsid w:val="00A10D2D"/>
    <w:rsid w:val="00A117BD"/>
    <w:rsid w:val="00A12050"/>
    <w:rsid w:val="00A139BF"/>
    <w:rsid w:val="00A14686"/>
    <w:rsid w:val="00A14AF8"/>
    <w:rsid w:val="00A14D59"/>
    <w:rsid w:val="00A159E4"/>
    <w:rsid w:val="00A15FC2"/>
    <w:rsid w:val="00A163A1"/>
    <w:rsid w:val="00A163EA"/>
    <w:rsid w:val="00A1676F"/>
    <w:rsid w:val="00A1750D"/>
    <w:rsid w:val="00A17ACD"/>
    <w:rsid w:val="00A20FCD"/>
    <w:rsid w:val="00A21F54"/>
    <w:rsid w:val="00A23C19"/>
    <w:rsid w:val="00A23DBF"/>
    <w:rsid w:val="00A24138"/>
    <w:rsid w:val="00A24DE3"/>
    <w:rsid w:val="00A25F2E"/>
    <w:rsid w:val="00A265AD"/>
    <w:rsid w:val="00A26A46"/>
    <w:rsid w:val="00A26E2F"/>
    <w:rsid w:val="00A270E2"/>
    <w:rsid w:val="00A27BFF"/>
    <w:rsid w:val="00A303F9"/>
    <w:rsid w:val="00A3155A"/>
    <w:rsid w:val="00A31677"/>
    <w:rsid w:val="00A3189E"/>
    <w:rsid w:val="00A3241E"/>
    <w:rsid w:val="00A32739"/>
    <w:rsid w:val="00A334AD"/>
    <w:rsid w:val="00A339E1"/>
    <w:rsid w:val="00A33A57"/>
    <w:rsid w:val="00A33D3D"/>
    <w:rsid w:val="00A364F2"/>
    <w:rsid w:val="00A36694"/>
    <w:rsid w:val="00A36EDF"/>
    <w:rsid w:val="00A402DC"/>
    <w:rsid w:val="00A407CE"/>
    <w:rsid w:val="00A40CA0"/>
    <w:rsid w:val="00A40E6E"/>
    <w:rsid w:val="00A41163"/>
    <w:rsid w:val="00A42A80"/>
    <w:rsid w:val="00A42D1C"/>
    <w:rsid w:val="00A430C6"/>
    <w:rsid w:val="00A439EC"/>
    <w:rsid w:val="00A43F54"/>
    <w:rsid w:val="00A44067"/>
    <w:rsid w:val="00A440F0"/>
    <w:rsid w:val="00A451E4"/>
    <w:rsid w:val="00A453B8"/>
    <w:rsid w:val="00A45530"/>
    <w:rsid w:val="00A45D85"/>
    <w:rsid w:val="00A46155"/>
    <w:rsid w:val="00A462FF"/>
    <w:rsid w:val="00A4666D"/>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30EF"/>
    <w:rsid w:val="00A64DA5"/>
    <w:rsid w:val="00A676AF"/>
    <w:rsid w:val="00A70905"/>
    <w:rsid w:val="00A71448"/>
    <w:rsid w:val="00A72019"/>
    <w:rsid w:val="00A72B65"/>
    <w:rsid w:val="00A72C89"/>
    <w:rsid w:val="00A73F7B"/>
    <w:rsid w:val="00A7451C"/>
    <w:rsid w:val="00A750B3"/>
    <w:rsid w:val="00A75B91"/>
    <w:rsid w:val="00A76884"/>
    <w:rsid w:val="00A76AE1"/>
    <w:rsid w:val="00A77C09"/>
    <w:rsid w:val="00A77E4E"/>
    <w:rsid w:val="00A80A81"/>
    <w:rsid w:val="00A81573"/>
    <w:rsid w:val="00A81B0D"/>
    <w:rsid w:val="00A823BF"/>
    <w:rsid w:val="00A827E7"/>
    <w:rsid w:val="00A844B6"/>
    <w:rsid w:val="00A84F28"/>
    <w:rsid w:val="00A85362"/>
    <w:rsid w:val="00A85CE8"/>
    <w:rsid w:val="00A860B5"/>
    <w:rsid w:val="00A865BF"/>
    <w:rsid w:val="00A86FAF"/>
    <w:rsid w:val="00A87042"/>
    <w:rsid w:val="00A879EC"/>
    <w:rsid w:val="00A87F74"/>
    <w:rsid w:val="00A9003A"/>
    <w:rsid w:val="00A9187E"/>
    <w:rsid w:val="00A92E8B"/>
    <w:rsid w:val="00A93260"/>
    <w:rsid w:val="00A9346A"/>
    <w:rsid w:val="00A943A9"/>
    <w:rsid w:val="00A94F9D"/>
    <w:rsid w:val="00A9506A"/>
    <w:rsid w:val="00A95D77"/>
    <w:rsid w:val="00A96B7D"/>
    <w:rsid w:val="00A97197"/>
    <w:rsid w:val="00AA1847"/>
    <w:rsid w:val="00AA1A62"/>
    <w:rsid w:val="00AA1F19"/>
    <w:rsid w:val="00AA2945"/>
    <w:rsid w:val="00AA2C25"/>
    <w:rsid w:val="00AA3016"/>
    <w:rsid w:val="00AA33FF"/>
    <w:rsid w:val="00AA3E07"/>
    <w:rsid w:val="00AA3EF8"/>
    <w:rsid w:val="00AA461B"/>
    <w:rsid w:val="00AA62E2"/>
    <w:rsid w:val="00AA71B7"/>
    <w:rsid w:val="00AA7BE8"/>
    <w:rsid w:val="00AA7C31"/>
    <w:rsid w:val="00AB0129"/>
    <w:rsid w:val="00AB0429"/>
    <w:rsid w:val="00AB0649"/>
    <w:rsid w:val="00AB195E"/>
    <w:rsid w:val="00AB1B0D"/>
    <w:rsid w:val="00AB2076"/>
    <w:rsid w:val="00AB35EE"/>
    <w:rsid w:val="00AB39E6"/>
    <w:rsid w:val="00AB41BC"/>
    <w:rsid w:val="00AB41F5"/>
    <w:rsid w:val="00AB46AD"/>
    <w:rsid w:val="00AB47EA"/>
    <w:rsid w:val="00AB5263"/>
    <w:rsid w:val="00AB5989"/>
    <w:rsid w:val="00AB610C"/>
    <w:rsid w:val="00AB6780"/>
    <w:rsid w:val="00AB6F1F"/>
    <w:rsid w:val="00AB70DE"/>
    <w:rsid w:val="00AB77EC"/>
    <w:rsid w:val="00AB79D2"/>
    <w:rsid w:val="00AC152D"/>
    <w:rsid w:val="00AC2A15"/>
    <w:rsid w:val="00AC382A"/>
    <w:rsid w:val="00AC3E1E"/>
    <w:rsid w:val="00AC3F91"/>
    <w:rsid w:val="00AC43EA"/>
    <w:rsid w:val="00AC5A8B"/>
    <w:rsid w:val="00AC5AAE"/>
    <w:rsid w:val="00AD073C"/>
    <w:rsid w:val="00AD1324"/>
    <w:rsid w:val="00AD1945"/>
    <w:rsid w:val="00AD229A"/>
    <w:rsid w:val="00AD23FD"/>
    <w:rsid w:val="00AD3209"/>
    <w:rsid w:val="00AD38B6"/>
    <w:rsid w:val="00AD3E0E"/>
    <w:rsid w:val="00AD4040"/>
    <w:rsid w:val="00AD5009"/>
    <w:rsid w:val="00AD5E01"/>
    <w:rsid w:val="00AD5FCF"/>
    <w:rsid w:val="00AD6C80"/>
    <w:rsid w:val="00AE0EFE"/>
    <w:rsid w:val="00AE0F5C"/>
    <w:rsid w:val="00AE1441"/>
    <w:rsid w:val="00AE2272"/>
    <w:rsid w:val="00AE267F"/>
    <w:rsid w:val="00AE3303"/>
    <w:rsid w:val="00AE3AE2"/>
    <w:rsid w:val="00AE5EB0"/>
    <w:rsid w:val="00AE5FBB"/>
    <w:rsid w:val="00AE7484"/>
    <w:rsid w:val="00AE74F8"/>
    <w:rsid w:val="00AF1C41"/>
    <w:rsid w:val="00AF33B9"/>
    <w:rsid w:val="00AF39DA"/>
    <w:rsid w:val="00AF3B07"/>
    <w:rsid w:val="00AF40BC"/>
    <w:rsid w:val="00AF5130"/>
    <w:rsid w:val="00AF5BF7"/>
    <w:rsid w:val="00AF7B03"/>
    <w:rsid w:val="00B0089F"/>
    <w:rsid w:val="00B01509"/>
    <w:rsid w:val="00B01968"/>
    <w:rsid w:val="00B02178"/>
    <w:rsid w:val="00B02304"/>
    <w:rsid w:val="00B023D2"/>
    <w:rsid w:val="00B02F83"/>
    <w:rsid w:val="00B0380E"/>
    <w:rsid w:val="00B03B69"/>
    <w:rsid w:val="00B03DDE"/>
    <w:rsid w:val="00B05673"/>
    <w:rsid w:val="00B07304"/>
    <w:rsid w:val="00B0773B"/>
    <w:rsid w:val="00B1055F"/>
    <w:rsid w:val="00B10B78"/>
    <w:rsid w:val="00B10F55"/>
    <w:rsid w:val="00B11B4F"/>
    <w:rsid w:val="00B125C3"/>
    <w:rsid w:val="00B136E7"/>
    <w:rsid w:val="00B15B31"/>
    <w:rsid w:val="00B15BC4"/>
    <w:rsid w:val="00B15D89"/>
    <w:rsid w:val="00B16573"/>
    <w:rsid w:val="00B17043"/>
    <w:rsid w:val="00B2019F"/>
    <w:rsid w:val="00B207D3"/>
    <w:rsid w:val="00B20FD8"/>
    <w:rsid w:val="00B215EE"/>
    <w:rsid w:val="00B21A6D"/>
    <w:rsid w:val="00B2223C"/>
    <w:rsid w:val="00B22907"/>
    <w:rsid w:val="00B22910"/>
    <w:rsid w:val="00B22C00"/>
    <w:rsid w:val="00B22E57"/>
    <w:rsid w:val="00B23A1D"/>
    <w:rsid w:val="00B23EB8"/>
    <w:rsid w:val="00B248DA"/>
    <w:rsid w:val="00B24FDC"/>
    <w:rsid w:val="00B266A3"/>
    <w:rsid w:val="00B27264"/>
    <w:rsid w:val="00B27424"/>
    <w:rsid w:val="00B27B74"/>
    <w:rsid w:val="00B30398"/>
    <w:rsid w:val="00B304E6"/>
    <w:rsid w:val="00B3090A"/>
    <w:rsid w:val="00B3115E"/>
    <w:rsid w:val="00B3236E"/>
    <w:rsid w:val="00B323EB"/>
    <w:rsid w:val="00B3271B"/>
    <w:rsid w:val="00B33D73"/>
    <w:rsid w:val="00B3478B"/>
    <w:rsid w:val="00B3579A"/>
    <w:rsid w:val="00B35907"/>
    <w:rsid w:val="00B3620D"/>
    <w:rsid w:val="00B36B51"/>
    <w:rsid w:val="00B36CD4"/>
    <w:rsid w:val="00B36D51"/>
    <w:rsid w:val="00B36DFD"/>
    <w:rsid w:val="00B36FBF"/>
    <w:rsid w:val="00B3711C"/>
    <w:rsid w:val="00B376EF"/>
    <w:rsid w:val="00B402DC"/>
    <w:rsid w:val="00B402F7"/>
    <w:rsid w:val="00B4168D"/>
    <w:rsid w:val="00B41C9C"/>
    <w:rsid w:val="00B42710"/>
    <w:rsid w:val="00B4298F"/>
    <w:rsid w:val="00B452EC"/>
    <w:rsid w:val="00B455DE"/>
    <w:rsid w:val="00B45E72"/>
    <w:rsid w:val="00B46280"/>
    <w:rsid w:val="00B464AA"/>
    <w:rsid w:val="00B475B9"/>
    <w:rsid w:val="00B50206"/>
    <w:rsid w:val="00B5046F"/>
    <w:rsid w:val="00B504D9"/>
    <w:rsid w:val="00B51AD8"/>
    <w:rsid w:val="00B51B7E"/>
    <w:rsid w:val="00B51E8B"/>
    <w:rsid w:val="00B52D8A"/>
    <w:rsid w:val="00B53454"/>
    <w:rsid w:val="00B537EC"/>
    <w:rsid w:val="00B53917"/>
    <w:rsid w:val="00B54505"/>
    <w:rsid w:val="00B54B64"/>
    <w:rsid w:val="00B55331"/>
    <w:rsid w:val="00B554B9"/>
    <w:rsid w:val="00B562BA"/>
    <w:rsid w:val="00B607C2"/>
    <w:rsid w:val="00B61311"/>
    <w:rsid w:val="00B61A40"/>
    <w:rsid w:val="00B61F04"/>
    <w:rsid w:val="00B61FB4"/>
    <w:rsid w:val="00B629EA"/>
    <w:rsid w:val="00B62B2B"/>
    <w:rsid w:val="00B637A0"/>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3C60"/>
    <w:rsid w:val="00B84328"/>
    <w:rsid w:val="00B84861"/>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A1E5F"/>
    <w:rsid w:val="00BA2819"/>
    <w:rsid w:val="00BA4036"/>
    <w:rsid w:val="00BA4069"/>
    <w:rsid w:val="00BA4240"/>
    <w:rsid w:val="00BA4BA7"/>
    <w:rsid w:val="00BA4C80"/>
    <w:rsid w:val="00BA7D31"/>
    <w:rsid w:val="00BB026C"/>
    <w:rsid w:val="00BB060C"/>
    <w:rsid w:val="00BB0E56"/>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733"/>
    <w:rsid w:val="00BC68C7"/>
    <w:rsid w:val="00BC71A8"/>
    <w:rsid w:val="00BC7A10"/>
    <w:rsid w:val="00BD15C4"/>
    <w:rsid w:val="00BD172C"/>
    <w:rsid w:val="00BD3DDD"/>
    <w:rsid w:val="00BD4A85"/>
    <w:rsid w:val="00BD5CB3"/>
    <w:rsid w:val="00BD64AF"/>
    <w:rsid w:val="00BD71B6"/>
    <w:rsid w:val="00BD74A4"/>
    <w:rsid w:val="00BD7549"/>
    <w:rsid w:val="00BD7FAC"/>
    <w:rsid w:val="00BE018B"/>
    <w:rsid w:val="00BE1448"/>
    <w:rsid w:val="00BE1784"/>
    <w:rsid w:val="00BE2F76"/>
    <w:rsid w:val="00BE453C"/>
    <w:rsid w:val="00BE513B"/>
    <w:rsid w:val="00BE654F"/>
    <w:rsid w:val="00BE67D9"/>
    <w:rsid w:val="00BE77E3"/>
    <w:rsid w:val="00BE7D6E"/>
    <w:rsid w:val="00BF073D"/>
    <w:rsid w:val="00BF13AF"/>
    <w:rsid w:val="00BF1583"/>
    <w:rsid w:val="00BF1C0C"/>
    <w:rsid w:val="00BF21A4"/>
    <w:rsid w:val="00BF26B4"/>
    <w:rsid w:val="00BF381A"/>
    <w:rsid w:val="00BF3BE4"/>
    <w:rsid w:val="00BF43F9"/>
    <w:rsid w:val="00BF54CE"/>
    <w:rsid w:val="00BF56BD"/>
    <w:rsid w:val="00BF5F20"/>
    <w:rsid w:val="00BF6042"/>
    <w:rsid w:val="00BF6928"/>
    <w:rsid w:val="00BF7132"/>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8E"/>
    <w:rsid w:val="00C07EE2"/>
    <w:rsid w:val="00C10089"/>
    <w:rsid w:val="00C1027E"/>
    <w:rsid w:val="00C10436"/>
    <w:rsid w:val="00C111F2"/>
    <w:rsid w:val="00C118BD"/>
    <w:rsid w:val="00C135EF"/>
    <w:rsid w:val="00C13A9C"/>
    <w:rsid w:val="00C15B87"/>
    <w:rsid w:val="00C168B7"/>
    <w:rsid w:val="00C16B2D"/>
    <w:rsid w:val="00C201A0"/>
    <w:rsid w:val="00C20AD9"/>
    <w:rsid w:val="00C20BA0"/>
    <w:rsid w:val="00C20E84"/>
    <w:rsid w:val="00C20FB2"/>
    <w:rsid w:val="00C210BE"/>
    <w:rsid w:val="00C223FC"/>
    <w:rsid w:val="00C23B35"/>
    <w:rsid w:val="00C246E6"/>
    <w:rsid w:val="00C25740"/>
    <w:rsid w:val="00C2602C"/>
    <w:rsid w:val="00C26AF4"/>
    <w:rsid w:val="00C27B5B"/>
    <w:rsid w:val="00C305EA"/>
    <w:rsid w:val="00C30B94"/>
    <w:rsid w:val="00C31ABD"/>
    <w:rsid w:val="00C31C0E"/>
    <w:rsid w:val="00C32DBF"/>
    <w:rsid w:val="00C3310C"/>
    <w:rsid w:val="00C3317B"/>
    <w:rsid w:val="00C343BB"/>
    <w:rsid w:val="00C35798"/>
    <w:rsid w:val="00C35BAC"/>
    <w:rsid w:val="00C36371"/>
    <w:rsid w:val="00C36CB0"/>
    <w:rsid w:val="00C37297"/>
    <w:rsid w:val="00C372A7"/>
    <w:rsid w:val="00C3756A"/>
    <w:rsid w:val="00C40EFB"/>
    <w:rsid w:val="00C42876"/>
    <w:rsid w:val="00C42DCF"/>
    <w:rsid w:val="00C43995"/>
    <w:rsid w:val="00C446EE"/>
    <w:rsid w:val="00C4515D"/>
    <w:rsid w:val="00C45B1C"/>
    <w:rsid w:val="00C4670F"/>
    <w:rsid w:val="00C467D9"/>
    <w:rsid w:val="00C46878"/>
    <w:rsid w:val="00C46DC0"/>
    <w:rsid w:val="00C47B94"/>
    <w:rsid w:val="00C47BCA"/>
    <w:rsid w:val="00C47C1E"/>
    <w:rsid w:val="00C5012F"/>
    <w:rsid w:val="00C514D0"/>
    <w:rsid w:val="00C520BF"/>
    <w:rsid w:val="00C5227E"/>
    <w:rsid w:val="00C5259B"/>
    <w:rsid w:val="00C5292B"/>
    <w:rsid w:val="00C53772"/>
    <w:rsid w:val="00C53F1C"/>
    <w:rsid w:val="00C549FA"/>
    <w:rsid w:val="00C5614D"/>
    <w:rsid w:val="00C56549"/>
    <w:rsid w:val="00C569CA"/>
    <w:rsid w:val="00C56CA4"/>
    <w:rsid w:val="00C57553"/>
    <w:rsid w:val="00C57CBB"/>
    <w:rsid w:val="00C601C2"/>
    <w:rsid w:val="00C60E73"/>
    <w:rsid w:val="00C62438"/>
    <w:rsid w:val="00C6272F"/>
    <w:rsid w:val="00C6375E"/>
    <w:rsid w:val="00C63A04"/>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7EC"/>
    <w:rsid w:val="00C73EA6"/>
    <w:rsid w:val="00C7406E"/>
    <w:rsid w:val="00C75930"/>
    <w:rsid w:val="00C75ADC"/>
    <w:rsid w:val="00C765C5"/>
    <w:rsid w:val="00C767D9"/>
    <w:rsid w:val="00C77D6B"/>
    <w:rsid w:val="00C81F56"/>
    <w:rsid w:val="00C821E5"/>
    <w:rsid w:val="00C8299B"/>
    <w:rsid w:val="00C829BE"/>
    <w:rsid w:val="00C82EFB"/>
    <w:rsid w:val="00C83361"/>
    <w:rsid w:val="00C83AF5"/>
    <w:rsid w:val="00C83BA6"/>
    <w:rsid w:val="00C845E9"/>
    <w:rsid w:val="00C84905"/>
    <w:rsid w:val="00C852B4"/>
    <w:rsid w:val="00C85E04"/>
    <w:rsid w:val="00C861F0"/>
    <w:rsid w:val="00C86A8D"/>
    <w:rsid w:val="00C87010"/>
    <w:rsid w:val="00C8763A"/>
    <w:rsid w:val="00C87906"/>
    <w:rsid w:val="00C90A68"/>
    <w:rsid w:val="00C92122"/>
    <w:rsid w:val="00C922FE"/>
    <w:rsid w:val="00C9238D"/>
    <w:rsid w:val="00C93139"/>
    <w:rsid w:val="00C93DBE"/>
    <w:rsid w:val="00C94D2C"/>
    <w:rsid w:val="00C95027"/>
    <w:rsid w:val="00C954A2"/>
    <w:rsid w:val="00C9729C"/>
    <w:rsid w:val="00C9791B"/>
    <w:rsid w:val="00C97ED9"/>
    <w:rsid w:val="00CA0254"/>
    <w:rsid w:val="00CA0272"/>
    <w:rsid w:val="00CA043F"/>
    <w:rsid w:val="00CA17B6"/>
    <w:rsid w:val="00CA1C57"/>
    <w:rsid w:val="00CA28AE"/>
    <w:rsid w:val="00CA2F3A"/>
    <w:rsid w:val="00CA3040"/>
    <w:rsid w:val="00CA393A"/>
    <w:rsid w:val="00CA3B73"/>
    <w:rsid w:val="00CA5992"/>
    <w:rsid w:val="00CA5B82"/>
    <w:rsid w:val="00CA5C3E"/>
    <w:rsid w:val="00CA5EFE"/>
    <w:rsid w:val="00CA6623"/>
    <w:rsid w:val="00CA7239"/>
    <w:rsid w:val="00CA763B"/>
    <w:rsid w:val="00CA77C9"/>
    <w:rsid w:val="00CB1079"/>
    <w:rsid w:val="00CB133E"/>
    <w:rsid w:val="00CB14E5"/>
    <w:rsid w:val="00CB160A"/>
    <w:rsid w:val="00CB1702"/>
    <w:rsid w:val="00CB2C86"/>
    <w:rsid w:val="00CB2FCD"/>
    <w:rsid w:val="00CB3106"/>
    <w:rsid w:val="00CB523D"/>
    <w:rsid w:val="00CB56B0"/>
    <w:rsid w:val="00CB5B2A"/>
    <w:rsid w:val="00CB6233"/>
    <w:rsid w:val="00CB731C"/>
    <w:rsid w:val="00CB7593"/>
    <w:rsid w:val="00CB7608"/>
    <w:rsid w:val="00CB7F7D"/>
    <w:rsid w:val="00CC02E6"/>
    <w:rsid w:val="00CC27ED"/>
    <w:rsid w:val="00CC28CB"/>
    <w:rsid w:val="00CC2BD5"/>
    <w:rsid w:val="00CC328B"/>
    <w:rsid w:val="00CC3513"/>
    <w:rsid w:val="00CC41D3"/>
    <w:rsid w:val="00CC507F"/>
    <w:rsid w:val="00CC5455"/>
    <w:rsid w:val="00CC650B"/>
    <w:rsid w:val="00CD0A29"/>
    <w:rsid w:val="00CD0F4C"/>
    <w:rsid w:val="00CD10C1"/>
    <w:rsid w:val="00CD15AF"/>
    <w:rsid w:val="00CD20B1"/>
    <w:rsid w:val="00CD3017"/>
    <w:rsid w:val="00CD3B84"/>
    <w:rsid w:val="00CD3DBD"/>
    <w:rsid w:val="00CD5692"/>
    <w:rsid w:val="00CD62E3"/>
    <w:rsid w:val="00CD6814"/>
    <w:rsid w:val="00CD6DBD"/>
    <w:rsid w:val="00CD71B8"/>
    <w:rsid w:val="00CD7313"/>
    <w:rsid w:val="00CD79C8"/>
    <w:rsid w:val="00CD7D7D"/>
    <w:rsid w:val="00CE0491"/>
    <w:rsid w:val="00CE1087"/>
    <w:rsid w:val="00CE1323"/>
    <w:rsid w:val="00CE18A6"/>
    <w:rsid w:val="00CE3AE3"/>
    <w:rsid w:val="00CE4913"/>
    <w:rsid w:val="00CE55A0"/>
    <w:rsid w:val="00CE5D39"/>
    <w:rsid w:val="00CE6CE3"/>
    <w:rsid w:val="00CE6E91"/>
    <w:rsid w:val="00CE6FC6"/>
    <w:rsid w:val="00CE706F"/>
    <w:rsid w:val="00CE72A4"/>
    <w:rsid w:val="00CE7740"/>
    <w:rsid w:val="00CE7BC1"/>
    <w:rsid w:val="00CE7D6C"/>
    <w:rsid w:val="00CF144B"/>
    <w:rsid w:val="00CF19E6"/>
    <w:rsid w:val="00CF23F3"/>
    <w:rsid w:val="00CF240D"/>
    <w:rsid w:val="00CF27E9"/>
    <w:rsid w:val="00CF2BB7"/>
    <w:rsid w:val="00CF4214"/>
    <w:rsid w:val="00CF463E"/>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160"/>
    <w:rsid w:val="00D05C48"/>
    <w:rsid w:val="00D05E52"/>
    <w:rsid w:val="00D06051"/>
    <w:rsid w:val="00D060FB"/>
    <w:rsid w:val="00D06F99"/>
    <w:rsid w:val="00D06FF4"/>
    <w:rsid w:val="00D070F0"/>
    <w:rsid w:val="00D079F9"/>
    <w:rsid w:val="00D07D19"/>
    <w:rsid w:val="00D10AB1"/>
    <w:rsid w:val="00D113B7"/>
    <w:rsid w:val="00D11527"/>
    <w:rsid w:val="00D119DD"/>
    <w:rsid w:val="00D11BCD"/>
    <w:rsid w:val="00D124E6"/>
    <w:rsid w:val="00D12E5E"/>
    <w:rsid w:val="00D14CC3"/>
    <w:rsid w:val="00D14EBC"/>
    <w:rsid w:val="00D1550A"/>
    <w:rsid w:val="00D15A4E"/>
    <w:rsid w:val="00D20B62"/>
    <w:rsid w:val="00D21616"/>
    <w:rsid w:val="00D229AD"/>
    <w:rsid w:val="00D22F93"/>
    <w:rsid w:val="00D22FB1"/>
    <w:rsid w:val="00D24140"/>
    <w:rsid w:val="00D25A80"/>
    <w:rsid w:val="00D25E99"/>
    <w:rsid w:val="00D261DB"/>
    <w:rsid w:val="00D27471"/>
    <w:rsid w:val="00D27685"/>
    <w:rsid w:val="00D2786B"/>
    <w:rsid w:val="00D30396"/>
    <w:rsid w:val="00D3040E"/>
    <w:rsid w:val="00D3043B"/>
    <w:rsid w:val="00D3050B"/>
    <w:rsid w:val="00D3053B"/>
    <w:rsid w:val="00D31041"/>
    <w:rsid w:val="00D31D99"/>
    <w:rsid w:val="00D32161"/>
    <w:rsid w:val="00D3340D"/>
    <w:rsid w:val="00D34120"/>
    <w:rsid w:val="00D34425"/>
    <w:rsid w:val="00D3493A"/>
    <w:rsid w:val="00D34CBE"/>
    <w:rsid w:val="00D35126"/>
    <w:rsid w:val="00D36087"/>
    <w:rsid w:val="00D36B02"/>
    <w:rsid w:val="00D3711F"/>
    <w:rsid w:val="00D37272"/>
    <w:rsid w:val="00D37535"/>
    <w:rsid w:val="00D37C3D"/>
    <w:rsid w:val="00D402E7"/>
    <w:rsid w:val="00D405A7"/>
    <w:rsid w:val="00D40AC3"/>
    <w:rsid w:val="00D4171F"/>
    <w:rsid w:val="00D439F8"/>
    <w:rsid w:val="00D44318"/>
    <w:rsid w:val="00D443BE"/>
    <w:rsid w:val="00D446F2"/>
    <w:rsid w:val="00D45452"/>
    <w:rsid w:val="00D45644"/>
    <w:rsid w:val="00D473A4"/>
    <w:rsid w:val="00D47C21"/>
    <w:rsid w:val="00D5006F"/>
    <w:rsid w:val="00D507F0"/>
    <w:rsid w:val="00D5086C"/>
    <w:rsid w:val="00D51531"/>
    <w:rsid w:val="00D51C52"/>
    <w:rsid w:val="00D520BD"/>
    <w:rsid w:val="00D528D1"/>
    <w:rsid w:val="00D53ACE"/>
    <w:rsid w:val="00D54D1E"/>
    <w:rsid w:val="00D55A63"/>
    <w:rsid w:val="00D56402"/>
    <w:rsid w:val="00D566BC"/>
    <w:rsid w:val="00D570F5"/>
    <w:rsid w:val="00D57318"/>
    <w:rsid w:val="00D57445"/>
    <w:rsid w:val="00D57908"/>
    <w:rsid w:val="00D57C16"/>
    <w:rsid w:val="00D6047C"/>
    <w:rsid w:val="00D60904"/>
    <w:rsid w:val="00D60AA8"/>
    <w:rsid w:val="00D61460"/>
    <w:rsid w:val="00D620A4"/>
    <w:rsid w:val="00D62552"/>
    <w:rsid w:val="00D62662"/>
    <w:rsid w:val="00D62A60"/>
    <w:rsid w:val="00D63071"/>
    <w:rsid w:val="00D6326D"/>
    <w:rsid w:val="00D63E1D"/>
    <w:rsid w:val="00D64910"/>
    <w:rsid w:val="00D655FB"/>
    <w:rsid w:val="00D658A1"/>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469"/>
    <w:rsid w:val="00D81A3B"/>
    <w:rsid w:val="00D81E9A"/>
    <w:rsid w:val="00D81F90"/>
    <w:rsid w:val="00D82D4C"/>
    <w:rsid w:val="00D843BB"/>
    <w:rsid w:val="00D8452B"/>
    <w:rsid w:val="00D8453D"/>
    <w:rsid w:val="00D84814"/>
    <w:rsid w:val="00D850B0"/>
    <w:rsid w:val="00D8631C"/>
    <w:rsid w:val="00D86F2F"/>
    <w:rsid w:val="00D8742C"/>
    <w:rsid w:val="00D87613"/>
    <w:rsid w:val="00D876B4"/>
    <w:rsid w:val="00D878CA"/>
    <w:rsid w:val="00D879F7"/>
    <w:rsid w:val="00D901BD"/>
    <w:rsid w:val="00D909CE"/>
    <w:rsid w:val="00D90E54"/>
    <w:rsid w:val="00D91B84"/>
    <w:rsid w:val="00D92A21"/>
    <w:rsid w:val="00D92A96"/>
    <w:rsid w:val="00D9354A"/>
    <w:rsid w:val="00D93C8E"/>
    <w:rsid w:val="00D9520D"/>
    <w:rsid w:val="00D958BB"/>
    <w:rsid w:val="00D95983"/>
    <w:rsid w:val="00D96855"/>
    <w:rsid w:val="00D96857"/>
    <w:rsid w:val="00DA0972"/>
    <w:rsid w:val="00DA1693"/>
    <w:rsid w:val="00DA183D"/>
    <w:rsid w:val="00DA1853"/>
    <w:rsid w:val="00DA215A"/>
    <w:rsid w:val="00DA3103"/>
    <w:rsid w:val="00DA3179"/>
    <w:rsid w:val="00DA3D57"/>
    <w:rsid w:val="00DA51E0"/>
    <w:rsid w:val="00DA58E5"/>
    <w:rsid w:val="00DA652F"/>
    <w:rsid w:val="00DA76A7"/>
    <w:rsid w:val="00DA78FC"/>
    <w:rsid w:val="00DA7D54"/>
    <w:rsid w:val="00DB15BC"/>
    <w:rsid w:val="00DB29D5"/>
    <w:rsid w:val="00DB3A96"/>
    <w:rsid w:val="00DB3C7A"/>
    <w:rsid w:val="00DB42E7"/>
    <w:rsid w:val="00DB4859"/>
    <w:rsid w:val="00DB49D3"/>
    <w:rsid w:val="00DB5189"/>
    <w:rsid w:val="00DB53C3"/>
    <w:rsid w:val="00DB58C0"/>
    <w:rsid w:val="00DB6976"/>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568"/>
    <w:rsid w:val="00DC784C"/>
    <w:rsid w:val="00DC7A3F"/>
    <w:rsid w:val="00DC7ADD"/>
    <w:rsid w:val="00DD0086"/>
    <w:rsid w:val="00DD00CF"/>
    <w:rsid w:val="00DD0299"/>
    <w:rsid w:val="00DD160A"/>
    <w:rsid w:val="00DD1C9B"/>
    <w:rsid w:val="00DD1E50"/>
    <w:rsid w:val="00DD26E5"/>
    <w:rsid w:val="00DD35AE"/>
    <w:rsid w:val="00DD3793"/>
    <w:rsid w:val="00DD4000"/>
    <w:rsid w:val="00DD544E"/>
    <w:rsid w:val="00DD585C"/>
    <w:rsid w:val="00DD5B35"/>
    <w:rsid w:val="00DD6039"/>
    <w:rsid w:val="00DD60E3"/>
    <w:rsid w:val="00DD67FF"/>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B8D"/>
    <w:rsid w:val="00DE7118"/>
    <w:rsid w:val="00DE721E"/>
    <w:rsid w:val="00DE79AF"/>
    <w:rsid w:val="00DE7A6A"/>
    <w:rsid w:val="00DF0576"/>
    <w:rsid w:val="00DF0FF0"/>
    <w:rsid w:val="00DF23C7"/>
    <w:rsid w:val="00DF264B"/>
    <w:rsid w:val="00DF2978"/>
    <w:rsid w:val="00DF5BCA"/>
    <w:rsid w:val="00DF640F"/>
    <w:rsid w:val="00DF6444"/>
    <w:rsid w:val="00DF64DE"/>
    <w:rsid w:val="00DF6C41"/>
    <w:rsid w:val="00DF7AD3"/>
    <w:rsid w:val="00DF7B72"/>
    <w:rsid w:val="00E00774"/>
    <w:rsid w:val="00E00EC9"/>
    <w:rsid w:val="00E00ED1"/>
    <w:rsid w:val="00E01014"/>
    <w:rsid w:val="00E01439"/>
    <w:rsid w:val="00E031D2"/>
    <w:rsid w:val="00E047DB"/>
    <w:rsid w:val="00E04C73"/>
    <w:rsid w:val="00E05FF4"/>
    <w:rsid w:val="00E0620A"/>
    <w:rsid w:val="00E0688C"/>
    <w:rsid w:val="00E07AB9"/>
    <w:rsid w:val="00E07BB6"/>
    <w:rsid w:val="00E1032E"/>
    <w:rsid w:val="00E10367"/>
    <w:rsid w:val="00E103EF"/>
    <w:rsid w:val="00E105D5"/>
    <w:rsid w:val="00E10B7C"/>
    <w:rsid w:val="00E11551"/>
    <w:rsid w:val="00E11B82"/>
    <w:rsid w:val="00E11E01"/>
    <w:rsid w:val="00E11E34"/>
    <w:rsid w:val="00E12262"/>
    <w:rsid w:val="00E12FDA"/>
    <w:rsid w:val="00E138A7"/>
    <w:rsid w:val="00E14896"/>
    <w:rsid w:val="00E14AF1"/>
    <w:rsid w:val="00E1517F"/>
    <w:rsid w:val="00E1534D"/>
    <w:rsid w:val="00E15D41"/>
    <w:rsid w:val="00E16A11"/>
    <w:rsid w:val="00E177EC"/>
    <w:rsid w:val="00E17EFF"/>
    <w:rsid w:val="00E2006D"/>
    <w:rsid w:val="00E20100"/>
    <w:rsid w:val="00E206CF"/>
    <w:rsid w:val="00E21C26"/>
    <w:rsid w:val="00E2240C"/>
    <w:rsid w:val="00E2296A"/>
    <w:rsid w:val="00E24349"/>
    <w:rsid w:val="00E24A7D"/>
    <w:rsid w:val="00E24BBC"/>
    <w:rsid w:val="00E24F5A"/>
    <w:rsid w:val="00E256A6"/>
    <w:rsid w:val="00E25AAA"/>
    <w:rsid w:val="00E2680C"/>
    <w:rsid w:val="00E301BD"/>
    <w:rsid w:val="00E30803"/>
    <w:rsid w:val="00E317ED"/>
    <w:rsid w:val="00E31AC6"/>
    <w:rsid w:val="00E32C0E"/>
    <w:rsid w:val="00E33AE7"/>
    <w:rsid w:val="00E33C07"/>
    <w:rsid w:val="00E351D7"/>
    <w:rsid w:val="00E369A6"/>
    <w:rsid w:val="00E36C29"/>
    <w:rsid w:val="00E401CD"/>
    <w:rsid w:val="00E40735"/>
    <w:rsid w:val="00E40DE4"/>
    <w:rsid w:val="00E41148"/>
    <w:rsid w:val="00E41DC6"/>
    <w:rsid w:val="00E41E1B"/>
    <w:rsid w:val="00E41FB4"/>
    <w:rsid w:val="00E4209E"/>
    <w:rsid w:val="00E43DD6"/>
    <w:rsid w:val="00E4436E"/>
    <w:rsid w:val="00E446C1"/>
    <w:rsid w:val="00E44D1E"/>
    <w:rsid w:val="00E4588F"/>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85C"/>
    <w:rsid w:val="00E56E35"/>
    <w:rsid w:val="00E600FC"/>
    <w:rsid w:val="00E61158"/>
    <w:rsid w:val="00E61CD7"/>
    <w:rsid w:val="00E61F82"/>
    <w:rsid w:val="00E62E20"/>
    <w:rsid w:val="00E63AF2"/>
    <w:rsid w:val="00E63E4A"/>
    <w:rsid w:val="00E64034"/>
    <w:rsid w:val="00E64175"/>
    <w:rsid w:val="00E65480"/>
    <w:rsid w:val="00E65565"/>
    <w:rsid w:val="00E66812"/>
    <w:rsid w:val="00E66E86"/>
    <w:rsid w:val="00E676C6"/>
    <w:rsid w:val="00E70683"/>
    <w:rsid w:val="00E71640"/>
    <w:rsid w:val="00E719CD"/>
    <w:rsid w:val="00E71FBF"/>
    <w:rsid w:val="00E720AD"/>
    <w:rsid w:val="00E72D29"/>
    <w:rsid w:val="00E72F89"/>
    <w:rsid w:val="00E73A4F"/>
    <w:rsid w:val="00E73ADF"/>
    <w:rsid w:val="00E73CC8"/>
    <w:rsid w:val="00E742DF"/>
    <w:rsid w:val="00E76349"/>
    <w:rsid w:val="00E76620"/>
    <w:rsid w:val="00E77310"/>
    <w:rsid w:val="00E77ED3"/>
    <w:rsid w:val="00E80113"/>
    <w:rsid w:val="00E80AAC"/>
    <w:rsid w:val="00E80DC4"/>
    <w:rsid w:val="00E8174A"/>
    <w:rsid w:val="00E81828"/>
    <w:rsid w:val="00E83B33"/>
    <w:rsid w:val="00E842D7"/>
    <w:rsid w:val="00E84FCE"/>
    <w:rsid w:val="00E84FF3"/>
    <w:rsid w:val="00E8550A"/>
    <w:rsid w:val="00E86162"/>
    <w:rsid w:val="00E86373"/>
    <w:rsid w:val="00E86566"/>
    <w:rsid w:val="00E865A3"/>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866"/>
    <w:rsid w:val="00E95ABB"/>
    <w:rsid w:val="00E95DCD"/>
    <w:rsid w:val="00E95FA3"/>
    <w:rsid w:val="00E960F8"/>
    <w:rsid w:val="00EA0246"/>
    <w:rsid w:val="00EA07F2"/>
    <w:rsid w:val="00EA0881"/>
    <w:rsid w:val="00EA090D"/>
    <w:rsid w:val="00EA0EFF"/>
    <w:rsid w:val="00EA220C"/>
    <w:rsid w:val="00EA2E0C"/>
    <w:rsid w:val="00EA3B23"/>
    <w:rsid w:val="00EA3B45"/>
    <w:rsid w:val="00EA44FF"/>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8B4"/>
    <w:rsid w:val="00EC0D42"/>
    <w:rsid w:val="00EC1494"/>
    <w:rsid w:val="00EC1B26"/>
    <w:rsid w:val="00EC3503"/>
    <w:rsid w:val="00EC3854"/>
    <w:rsid w:val="00EC44E5"/>
    <w:rsid w:val="00EC5098"/>
    <w:rsid w:val="00EC5B9B"/>
    <w:rsid w:val="00EC649E"/>
    <w:rsid w:val="00EC6698"/>
    <w:rsid w:val="00EC74CE"/>
    <w:rsid w:val="00EC776D"/>
    <w:rsid w:val="00ED0545"/>
    <w:rsid w:val="00ED1940"/>
    <w:rsid w:val="00ED589C"/>
    <w:rsid w:val="00ED5BA1"/>
    <w:rsid w:val="00ED60C2"/>
    <w:rsid w:val="00ED7478"/>
    <w:rsid w:val="00ED76EB"/>
    <w:rsid w:val="00EE04C8"/>
    <w:rsid w:val="00EE0576"/>
    <w:rsid w:val="00EE0829"/>
    <w:rsid w:val="00EE0B01"/>
    <w:rsid w:val="00EE233E"/>
    <w:rsid w:val="00EE305D"/>
    <w:rsid w:val="00EE3C77"/>
    <w:rsid w:val="00EE3E32"/>
    <w:rsid w:val="00EE4537"/>
    <w:rsid w:val="00EE5544"/>
    <w:rsid w:val="00EE61C3"/>
    <w:rsid w:val="00EE6498"/>
    <w:rsid w:val="00EE6D04"/>
    <w:rsid w:val="00EE754F"/>
    <w:rsid w:val="00EF05D8"/>
    <w:rsid w:val="00EF07AF"/>
    <w:rsid w:val="00EF0DA4"/>
    <w:rsid w:val="00EF1733"/>
    <w:rsid w:val="00EF1A18"/>
    <w:rsid w:val="00EF1E6E"/>
    <w:rsid w:val="00EF2348"/>
    <w:rsid w:val="00EF33D9"/>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377"/>
    <w:rsid w:val="00F026AC"/>
    <w:rsid w:val="00F027B8"/>
    <w:rsid w:val="00F034D2"/>
    <w:rsid w:val="00F038EB"/>
    <w:rsid w:val="00F04AC8"/>
    <w:rsid w:val="00F04F85"/>
    <w:rsid w:val="00F1001C"/>
    <w:rsid w:val="00F10FEC"/>
    <w:rsid w:val="00F113C6"/>
    <w:rsid w:val="00F11591"/>
    <w:rsid w:val="00F1198C"/>
    <w:rsid w:val="00F12D6A"/>
    <w:rsid w:val="00F130E2"/>
    <w:rsid w:val="00F13A7F"/>
    <w:rsid w:val="00F150AA"/>
    <w:rsid w:val="00F15559"/>
    <w:rsid w:val="00F155E1"/>
    <w:rsid w:val="00F157CE"/>
    <w:rsid w:val="00F15DB6"/>
    <w:rsid w:val="00F16A77"/>
    <w:rsid w:val="00F16C15"/>
    <w:rsid w:val="00F16C3C"/>
    <w:rsid w:val="00F16D0E"/>
    <w:rsid w:val="00F17011"/>
    <w:rsid w:val="00F1702F"/>
    <w:rsid w:val="00F179F5"/>
    <w:rsid w:val="00F17F30"/>
    <w:rsid w:val="00F203B1"/>
    <w:rsid w:val="00F20DE4"/>
    <w:rsid w:val="00F21058"/>
    <w:rsid w:val="00F210B2"/>
    <w:rsid w:val="00F222AE"/>
    <w:rsid w:val="00F228A4"/>
    <w:rsid w:val="00F23862"/>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5F99"/>
    <w:rsid w:val="00F36B34"/>
    <w:rsid w:val="00F36B95"/>
    <w:rsid w:val="00F37CA8"/>
    <w:rsid w:val="00F4061B"/>
    <w:rsid w:val="00F40AFC"/>
    <w:rsid w:val="00F41C57"/>
    <w:rsid w:val="00F41C7E"/>
    <w:rsid w:val="00F426FF"/>
    <w:rsid w:val="00F42CF5"/>
    <w:rsid w:val="00F43164"/>
    <w:rsid w:val="00F44B8F"/>
    <w:rsid w:val="00F44F37"/>
    <w:rsid w:val="00F4508C"/>
    <w:rsid w:val="00F46178"/>
    <w:rsid w:val="00F46637"/>
    <w:rsid w:val="00F47609"/>
    <w:rsid w:val="00F47A77"/>
    <w:rsid w:val="00F47F36"/>
    <w:rsid w:val="00F5029F"/>
    <w:rsid w:val="00F50888"/>
    <w:rsid w:val="00F50FB5"/>
    <w:rsid w:val="00F52D3D"/>
    <w:rsid w:val="00F53033"/>
    <w:rsid w:val="00F541BC"/>
    <w:rsid w:val="00F544EE"/>
    <w:rsid w:val="00F565B0"/>
    <w:rsid w:val="00F56687"/>
    <w:rsid w:val="00F56AB8"/>
    <w:rsid w:val="00F5705A"/>
    <w:rsid w:val="00F57182"/>
    <w:rsid w:val="00F576BB"/>
    <w:rsid w:val="00F57707"/>
    <w:rsid w:val="00F57D80"/>
    <w:rsid w:val="00F602BA"/>
    <w:rsid w:val="00F61778"/>
    <w:rsid w:val="00F626A4"/>
    <w:rsid w:val="00F631A0"/>
    <w:rsid w:val="00F64BAB"/>
    <w:rsid w:val="00F64E17"/>
    <w:rsid w:val="00F652ED"/>
    <w:rsid w:val="00F657A5"/>
    <w:rsid w:val="00F659F7"/>
    <w:rsid w:val="00F65A60"/>
    <w:rsid w:val="00F6630B"/>
    <w:rsid w:val="00F66763"/>
    <w:rsid w:val="00F66919"/>
    <w:rsid w:val="00F67499"/>
    <w:rsid w:val="00F67FDD"/>
    <w:rsid w:val="00F708D7"/>
    <w:rsid w:val="00F70CE9"/>
    <w:rsid w:val="00F71109"/>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1C38"/>
    <w:rsid w:val="00F81D22"/>
    <w:rsid w:val="00F82002"/>
    <w:rsid w:val="00F82596"/>
    <w:rsid w:val="00F825AD"/>
    <w:rsid w:val="00F839DB"/>
    <w:rsid w:val="00F83C89"/>
    <w:rsid w:val="00F840CD"/>
    <w:rsid w:val="00F84B43"/>
    <w:rsid w:val="00F85DC8"/>
    <w:rsid w:val="00F86848"/>
    <w:rsid w:val="00F868E6"/>
    <w:rsid w:val="00F86912"/>
    <w:rsid w:val="00F875C6"/>
    <w:rsid w:val="00F87681"/>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450"/>
    <w:rsid w:val="00FA6A76"/>
    <w:rsid w:val="00FA6DCE"/>
    <w:rsid w:val="00FB0953"/>
    <w:rsid w:val="00FB0B68"/>
    <w:rsid w:val="00FB154F"/>
    <w:rsid w:val="00FB19C2"/>
    <w:rsid w:val="00FB1EE3"/>
    <w:rsid w:val="00FB2BC6"/>
    <w:rsid w:val="00FB35B2"/>
    <w:rsid w:val="00FB4134"/>
    <w:rsid w:val="00FB431E"/>
    <w:rsid w:val="00FB4FB8"/>
    <w:rsid w:val="00FB575A"/>
    <w:rsid w:val="00FB6BD8"/>
    <w:rsid w:val="00FB6FAD"/>
    <w:rsid w:val="00FB7402"/>
    <w:rsid w:val="00FB7667"/>
    <w:rsid w:val="00FC0A10"/>
    <w:rsid w:val="00FC0D33"/>
    <w:rsid w:val="00FC1672"/>
    <w:rsid w:val="00FC1682"/>
    <w:rsid w:val="00FC2AE9"/>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38CB"/>
    <w:rsid w:val="00FE4AB0"/>
    <w:rsid w:val="00FE4DB1"/>
    <w:rsid w:val="00FE4DCB"/>
    <w:rsid w:val="00FE57C6"/>
    <w:rsid w:val="00FE658B"/>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E36DCF2"/>
    <w:rsid w:val="0EE73C8D"/>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97C0B7"/>
    <w:rsid w:val="30D5BB80"/>
    <w:rsid w:val="316F3898"/>
    <w:rsid w:val="319042A7"/>
    <w:rsid w:val="337E6141"/>
    <w:rsid w:val="33863C33"/>
    <w:rsid w:val="37E5F378"/>
    <w:rsid w:val="37E95E2B"/>
    <w:rsid w:val="383F6AF8"/>
    <w:rsid w:val="38AB2DC0"/>
    <w:rsid w:val="3A37301F"/>
    <w:rsid w:val="3A5D2ED4"/>
    <w:rsid w:val="3AD35926"/>
    <w:rsid w:val="3AD9A7F2"/>
    <w:rsid w:val="3BE68A8E"/>
    <w:rsid w:val="3CD4368E"/>
    <w:rsid w:val="3FE19E7B"/>
    <w:rsid w:val="40C1F7AB"/>
    <w:rsid w:val="40DC18B9"/>
    <w:rsid w:val="42624C56"/>
    <w:rsid w:val="42D213F5"/>
    <w:rsid w:val="4313B2BE"/>
    <w:rsid w:val="43D264AC"/>
    <w:rsid w:val="44261D3E"/>
    <w:rsid w:val="4559B4F7"/>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B53CBA1"/>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42A9682"/>
    <w:rsid w:val="75C0F05B"/>
    <w:rsid w:val="775BA78C"/>
    <w:rsid w:val="7783B0F5"/>
    <w:rsid w:val="779C88B5"/>
    <w:rsid w:val="784704FF"/>
    <w:rsid w:val="78E9961D"/>
    <w:rsid w:val="792DA368"/>
    <w:rsid w:val="7B476944"/>
    <w:rsid w:val="7B95E193"/>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9901D"/>
  <w15:docId w15:val="{ACE3DF4F-12FC-4423-9FF5-3270AF60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5F"/>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CC328B"/>
    <w:pPr>
      <w:pageBreakBefore/>
      <w:numPr>
        <w:numId w:val="34"/>
      </w:numPr>
      <w:spacing w:line="259" w:lineRule="auto"/>
      <w:ind w:left="431" w:hanging="431"/>
      <w:contextualSpacing w:val="0"/>
      <w:jc w:val="left"/>
      <w:outlineLvl w:val="0"/>
    </w:pPr>
    <w:rPr>
      <w:rFonts w:ascii="Segoe UI Semibold" w:hAnsi="Segoe UI Semibold" w:cs="Segoe UI Semibold"/>
      <w:color w:val="000000" w:themeColor="text1"/>
      <w:sz w:val="36"/>
      <w:szCs w:val="36"/>
      <w:lang w:eastAsia="fr-FR"/>
    </w:rPr>
  </w:style>
  <w:style w:type="paragraph" w:styleId="Titre2">
    <w:name w:val="heading 2"/>
    <w:basedOn w:val="Paragraphedeliste"/>
    <w:next w:val="Normal"/>
    <w:link w:val="Titre2Car"/>
    <w:autoRedefine/>
    <w:uiPriority w:val="7"/>
    <w:unhideWhenUsed/>
    <w:qFormat/>
    <w:rsid w:val="00181F94"/>
    <w:pPr>
      <w:keepNext/>
      <w:numPr>
        <w:ilvl w:val="1"/>
        <w:numId w:val="34"/>
      </w:numPr>
      <w:spacing w:before="240" w:line="259" w:lineRule="auto"/>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817F8A"/>
    <w:pPr>
      <w:numPr>
        <w:ilvl w:val="2"/>
      </w:numPr>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3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3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3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3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3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CC328B"/>
    <w:rPr>
      <w:rFonts w:ascii="Segoe UI Semibold" w:hAnsi="Segoe UI Semibold" w:cs="Segoe UI Semibold"/>
      <w:color w:val="000000" w:themeColor="text1"/>
      <w:sz w:val="36"/>
      <w:szCs w:val="36"/>
      <w:lang w:eastAsia="fr-FR"/>
    </w:rPr>
  </w:style>
  <w:style w:type="character" w:customStyle="1" w:styleId="Titre2Car">
    <w:name w:val="Titre 2 Car"/>
    <w:basedOn w:val="Policepardfaut"/>
    <w:link w:val="Titre2"/>
    <w:uiPriority w:val="7"/>
    <w:rsid w:val="00181F94"/>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817F8A"/>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CC328B"/>
    <w:pPr>
      <w:tabs>
        <w:tab w:val="left" w:pos="400"/>
        <w:tab w:val="right" w:leader="dot" w:pos="9628"/>
      </w:tabs>
      <w:spacing w:after="100"/>
    </w:pPr>
    <w:rPr>
      <w:noProof/>
    </w:rPr>
  </w:style>
  <w:style w:type="paragraph" w:styleId="TM2">
    <w:name w:val="toc 2"/>
    <w:basedOn w:val="Normal"/>
    <w:next w:val="Normal"/>
    <w:autoRedefine/>
    <w:uiPriority w:val="39"/>
    <w:qFormat/>
    <w:rsid w:val="002D3DF3"/>
    <w:pPr>
      <w:tabs>
        <w:tab w:val="left" w:pos="567"/>
        <w:tab w:val="right" w:leader="dot" w:pos="9628"/>
      </w:tabs>
      <w:spacing w:after="100"/>
    </w:pPr>
    <w:rPr>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Titre1"/>
    <w:next w:val="Normal"/>
    <w:autoRedefine/>
    <w:qFormat/>
    <w:rsid w:val="00CC328B"/>
    <w:pPr>
      <w:numPr>
        <w:numId w:val="33"/>
      </w:numPr>
      <w:ind w:left="431" w:hanging="431"/>
    </w:p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000000"/>
        </w:tcBorders>
        <w:shd w:val="clear" w:color="auto" w:fill="FFFFFF"/>
      </w:tcPr>
    </w:tblStylePr>
    <w:tblStylePr w:type="lastRow">
      <w:rPr>
        <w:rFonts w:ascii="Calibri Light" w:eastAsia="Yu Gothic Light"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000000"/>
        </w:tcBorders>
        <w:shd w:val="clear" w:color="auto" w:fill="FFFFFF"/>
      </w:tcPr>
    </w:tblStylePr>
    <w:tblStylePr w:type="lastCol">
      <w:rPr>
        <w:rFonts w:ascii="Calibri Light" w:eastAsia="Yu Gothic Light"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styleId="Mention">
    <w:name w:val="Mention"/>
    <w:basedOn w:val="Policepardfaut"/>
    <w:uiPriority w:val="99"/>
    <w:unhideWhenUsed/>
    <w:rPr>
      <w:color w:val="2B579A"/>
      <w:shd w:val="clear" w:color="auto" w:fill="E6E6E6"/>
    </w:rPr>
  </w:style>
  <w:style w:type="character" w:customStyle="1" w:styleId="cf01">
    <w:name w:val="cf01"/>
    <w:basedOn w:val="Policepardfaut"/>
    <w:rsid w:val="00817F8A"/>
    <w:rPr>
      <w:rFonts w:ascii="Segoe UI" w:hAnsi="Segoe UI" w:cs="Segoe UI" w:hint="default"/>
      <w:sz w:val="18"/>
      <w:szCs w:val="18"/>
    </w:rPr>
  </w:style>
  <w:style w:type="paragraph" w:customStyle="1" w:styleId="pf0">
    <w:name w:val="pf0"/>
    <w:basedOn w:val="Normal"/>
    <w:rsid w:val="008975E8"/>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8C415B"/>
  </w:style>
  <w:style w:type="character" w:styleId="Accentuation">
    <w:name w:val="Emphasis"/>
    <w:basedOn w:val="Policepardfaut"/>
    <w:uiPriority w:val="20"/>
    <w:qFormat/>
    <w:rsid w:val="00D341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469636312">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990404272">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115757205">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83750724">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532767023">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o.microsoft.com/fwlink/?LinkID=254653" TargetMode="External"/><Relationship Id="rId18" Type="http://schemas.openxmlformats.org/officeDocument/2006/relationships/hyperlink" Target="https://wallet.bas.psc.esante.gouv.fr/login-page" TargetMode="External"/><Relationship Id="rId26" Type="http://schemas.openxmlformats.org/officeDocument/2006/relationships/hyperlink" Target="https://learn.microsoft.com/fr-fr/entra/identity-platform/v2-admin-consent" TargetMode="External"/><Relationship Id="rId21" Type="http://schemas.openxmlformats.org/officeDocument/2006/relationships/image" Target="media/image4.png"/><Relationship Id="rId34"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github.com/microsoft/prosanteconnect/blob/main/LICENSE-CODE" TargetMode="External"/><Relationship Id="rId17" Type="http://schemas.openxmlformats.org/officeDocument/2006/relationships/hyperlink" Target="https://entra.microsoft.com/" TargetMode="External"/><Relationship Id="rId25" Type="http://schemas.openxmlformats.org/officeDocument/2006/relationships/hyperlink" Target="https://learn.microsoft.com/fr-fr/entra/identity-platform/howto-convert-app-to-be-multi-tenant" TargetMode="External"/><Relationship Id="rId33" Type="http://schemas.openxmlformats.org/officeDocument/2006/relationships/hyperlink" Target="https://openid.net/specs/openid-connect-discovery-1_0.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tra.microsoft.com" TargetMode="External"/><Relationship Id="rId20" Type="http://schemas.openxmlformats.org/officeDocument/2006/relationships/image" Target="media/image3.png"/><Relationship Id="rId29" Type="http://schemas.openxmlformats.org/officeDocument/2006/relationships/hyperlink" Target="https://www.microsoft.com/en-us/security/blog/2024/01/25/midnight-blizzard-guidance-for-responders-on-nation-state-atta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rosoft/prosanteconnect/blob/main/LICENSE-CODE" TargetMode="External"/><Relationship Id="rId24" Type="http://schemas.openxmlformats.org/officeDocument/2006/relationships/hyperlink" Target="https://learn.microsoft.com/fr-fr/entra/identity-platform/publisher-verification-overview" TargetMode="External"/><Relationship Id="rId32" Type="http://schemas.openxmlformats.org/officeDocument/2006/relationships/hyperlink" Target="https://login.microsoftonline.com/organization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ante.gouv.fr/produits-services/pro-sante-connect" TargetMode="External"/><Relationship Id="rId23" Type="http://schemas.openxmlformats.org/officeDocument/2006/relationships/hyperlink" Target="https://learn.microsoft.com/fr-fr/partner-center/verification-responses" TargetMode="External"/><Relationship Id="rId28" Type="http://schemas.openxmlformats.org/officeDocument/2006/relationships/hyperlink" Target="https://entra.microsoft.com/" TargetMode="External"/><Relationship Id="rId36" Type="http://schemas.openxmlformats.org/officeDocument/2006/relationships/footer" Target="footer2.xml"/><Relationship Id="rId10" Type="http://schemas.openxmlformats.org/officeDocument/2006/relationships/hyperlink" Target="https://creativecommons.org/licenses/by/4.0/legalcode" TargetMode="External"/><Relationship Id="rId19" Type="http://schemas.openxmlformats.org/officeDocument/2006/relationships/hyperlink" Target="https://login.microsoftonline.com/organizations/adminconsent?client_id=99383c77-0bb9-41f0-96e1-b72ad6eca607"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ivacy.microsoft.com/fr-fr/" TargetMode="External"/><Relationship Id="rId22" Type="http://schemas.openxmlformats.org/officeDocument/2006/relationships/hyperlink" Target="https://learn.microsoft.com/fr-fr/entra/identity-platform/application-consent-experience" TargetMode="External"/><Relationship Id="rId27" Type="http://schemas.openxmlformats.org/officeDocument/2006/relationships/hyperlink" Target="https://entra.microsoft.com/" TargetMode="External"/><Relationship Id="rId30" Type="http://schemas.openxmlformats.org/officeDocument/2006/relationships/hyperlink" Target="https://learn.microsoft.com/fr-fr/security/operations/incident-response-playbook-compromised-malicious-app" TargetMode="External"/><Relationship Id="rId35" Type="http://schemas.openxmlformats.org/officeDocument/2006/relationships/footer" Target="footer1.xml"/><Relationship Id="rId8" Type="http://schemas.openxmlformats.org/officeDocument/2006/relationships/image" Target="media/image1.e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8306A-4FBF-4637-8A64-FED9BFB64005}">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16</Pages>
  <Words>4571</Words>
  <Characters>25144</Characters>
  <Application>Microsoft Office Word</Application>
  <DocSecurity>0</DocSecurity>
  <Lines>209</Lines>
  <Paragraphs>59</Paragraphs>
  <ScaleCrop>false</ScaleCrop>
  <HeadingPairs>
    <vt:vector size="2" baseType="variant">
      <vt:variant>
        <vt:lpstr>Titre</vt:lpstr>
      </vt:variant>
      <vt:variant>
        <vt:i4>1</vt:i4>
      </vt:variant>
    </vt:vector>
  </HeadingPairs>
  <TitlesOfParts>
    <vt:vector size="1" baseType="lpstr">
      <vt:lpstr>Guide de configuration de Pro Santé Connect à destination des établissements de santé</vt:lpstr>
    </vt:vector>
  </TitlesOfParts>
  <Company>ASIP</Company>
  <LinksUpToDate>false</LinksUpToDate>
  <CharactersWithSpaces>29656</CharactersWithSpaces>
  <SharedDoc>false</SharedDoc>
  <HLinks>
    <vt:vector size="240" baseType="variant">
      <vt:variant>
        <vt:i4>3538993</vt:i4>
      </vt:variant>
      <vt:variant>
        <vt:i4>177</vt:i4>
      </vt:variant>
      <vt:variant>
        <vt:i4>0</vt:i4>
      </vt:variant>
      <vt:variant>
        <vt:i4>5</vt:i4>
      </vt:variant>
      <vt:variant>
        <vt:lpwstr>https://login.microsoftonline.com/organizations/discovery/v2.0/keys</vt:lpwstr>
      </vt:variant>
      <vt:variant>
        <vt:lpwstr/>
      </vt:variant>
      <vt:variant>
        <vt:i4>458826</vt:i4>
      </vt:variant>
      <vt:variant>
        <vt:i4>174</vt:i4>
      </vt:variant>
      <vt:variant>
        <vt:i4>0</vt:i4>
      </vt:variant>
      <vt:variant>
        <vt:i4>5</vt:i4>
      </vt:variant>
      <vt:variant>
        <vt:lpwstr>https://login.microsoftonline.com/%7btenantid%7d/v2.0</vt:lpwstr>
      </vt:variant>
      <vt:variant>
        <vt:lpwstr/>
      </vt:variant>
      <vt:variant>
        <vt:i4>4718609</vt:i4>
      </vt:variant>
      <vt:variant>
        <vt:i4>171</vt:i4>
      </vt:variant>
      <vt:variant>
        <vt:i4>0</vt:i4>
      </vt:variant>
      <vt:variant>
        <vt:i4>5</vt:i4>
      </vt:variant>
      <vt:variant>
        <vt:lpwstr>https://graph.microsoft.com/oidc/userinfo</vt:lpwstr>
      </vt:variant>
      <vt:variant>
        <vt:lpwstr/>
      </vt:variant>
      <vt:variant>
        <vt:i4>2293862</vt:i4>
      </vt:variant>
      <vt:variant>
        <vt:i4>168</vt:i4>
      </vt:variant>
      <vt:variant>
        <vt:i4>0</vt:i4>
      </vt:variant>
      <vt:variant>
        <vt:i4>5</vt:i4>
      </vt:variant>
      <vt:variant>
        <vt:lpwstr>https://login.microsoftonline.com/organizations/oauth2/v2.0/logout</vt:lpwstr>
      </vt:variant>
      <vt:variant>
        <vt:lpwstr/>
      </vt:variant>
      <vt:variant>
        <vt:i4>6094855</vt:i4>
      </vt:variant>
      <vt:variant>
        <vt:i4>165</vt:i4>
      </vt:variant>
      <vt:variant>
        <vt:i4>0</vt:i4>
      </vt:variant>
      <vt:variant>
        <vt:i4>5</vt:i4>
      </vt:variant>
      <vt:variant>
        <vt:lpwstr>https://login.microsoftonline.com/organizations/oauth2/v2.0/token</vt:lpwstr>
      </vt:variant>
      <vt:variant>
        <vt:lpwstr/>
      </vt:variant>
      <vt:variant>
        <vt:i4>4325387</vt:i4>
      </vt:variant>
      <vt:variant>
        <vt:i4>162</vt:i4>
      </vt:variant>
      <vt:variant>
        <vt:i4>0</vt:i4>
      </vt:variant>
      <vt:variant>
        <vt:i4>5</vt:i4>
      </vt:variant>
      <vt:variant>
        <vt:lpwstr>https://login.microsoftonline.com/organizations/oauth2/v2.0/authorize</vt:lpwstr>
      </vt:variant>
      <vt:variant>
        <vt:lpwstr/>
      </vt:variant>
      <vt:variant>
        <vt:i4>65619</vt:i4>
      </vt:variant>
      <vt:variant>
        <vt:i4>159</vt:i4>
      </vt:variant>
      <vt:variant>
        <vt:i4>0</vt:i4>
      </vt:variant>
      <vt:variant>
        <vt:i4>5</vt:i4>
      </vt:variant>
      <vt:variant>
        <vt:lpwstr>https://login.microsoftonline.com/organizations/v2.0/.well-known/openid-configuration</vt:lpwstr>
      </vt:variant>
      <vt:variant>
        <vt:lpwstr/>
      </vt:variant>
      <vt:variant>
        <vt:i4>6226045</vt:i4>
      </vt:variant>
      <vt:variant>
        <vt:i4>156</vt:i4>
      </vt:variant>
      <vt:variant>
        <vt:i4>0</vt:i4>
      </vt:variant>
      <vt:variant>
        <vt:i4>5</vt:i4>
      </vt:variant>
      <vt:variant>
        <vt:lpwstr>https://openid.net/specs/openid-connect-discovery-1_0.html</vt:lpwstr>
      </vt:variant>
      <vt:variant>
        <vt:lpwstr/>
      </vt:variant>
      <vt:variant>
        <vt:i4>2621492</vt:i4>
      </vt:variant>
      <vt:variant>
        <vt:i4>153</vt:i4>
      </vt:variant>
      <vt:variant>
        <vt:i4>0</vt:i4>
      </vt:variant>
      <vt:variant>
        <vt:i4>5</vt:i4>
      </vt:variant>
      <vt:variant>
        <vt:lpwstr>https://login.microsoftonline.com/organizations</vt:lpwstr>
      </vt:variant>
      <vt:variant>
        <vt:lpwstr/>
      </vt:variant>
      <vt:variant>
        <vt:i4>7208999</vt:i4>
      </vt:variant>
      <vt:variant>
        <vt:i4>150</vt:i4>
      </vt:variant>
      <vt:variant>
        <vt:i4>0</vt:i4>
      </vt:variant>
      <vt:variant>
        <vt:i4>5</vt:i4>
      </vt:variant>
      <vt:variant>
        <vt:lpwstr>https://learn.microsoft.com/fr-fr/security/operations/incident-response-playbook-compromised-malicious-app</vt:lpwstr>
      </vt:variant>
      <vt:variant>
        <vt:lpwstr/>
      </vt:variant>
      <vt:variant>
        <vt:i4>2228282</vt:i4>
      </vt:variant>
      <vt:variant>
        <vt:i4>147</vt:i4>
      </vt:variant>
      <vt:variant>
        <vt:i4>0</vt:i4>
      </vt:variant>
      <vt:variant>
        <vt:i4>5</vt:i4>
      </vt:variant>
      <vt:variant>
        <vt:lpwstr>https://www.microsoft.com/en-us/security/blog/2024/01/25/midnight-blizzard-guidance-for-responders-on-nation-state-attack/</vt:lpwstr>
      </vt:variant>
      <vt:variant>
        <vt:lpwstr/>
      </vt:variant>
      <vt:variant>
        <vt:i4>7340093</vt:i4>
      </vt:variant>
      <vt:variant>
        <vt:i4>144</vt:i4>
      </vt:variant>
      <vt:variant>
        <vt:i4>0</vt:i4>
      </vt:variant>
      <vt:variant>
        <vt:i4>5</vt:i4>
      </vt:variant>
      <vt:variant>
        <vt:lpwstr>https://entra.microsoft.com/</vt:lpwstr>
      </vt:variant>
      <vt:variant>
        <vt:lpwstr>view/Microsoft_AAD_IAM/TenantOverview.ReactView</vt:lpwstr>
      </vt:variant>
      <vt:variant>
        <vt:i4>7340093</vt:i4>
      </vt:variant>
      <vt:variant>
        <vt:i4>138</vt:i4>
      </vt:variant>
      <vt:variant>
        <vt:i4>0</vt:i4>
      </vt:variant>
      <vt:variant>
        <vt:i4>5</vt:i4>
      </vt:variant>
      <vt:variant>
        <vt:lpwstr>https://entra.microsoft.com/</vt:lpwstr>
      </vt:variant>
      <vt:variant>
        <vt:lpwstr>view/Microsoft_AAD_IAM/TenantOverview.ReactView</vt:lpwstr>
      </vt:variant>
      <vt:variant>
        <vt:i4>3932204</vt:i4>
      </vt:variant>
      <vt:variant>
        <vt:i4>135</vt:i4>
      </vt:variant>
      <vt:variant>
        <vt:i4>0</vt:i4>
      </vt:variant>
      <vt:variant>
        <vt:i4>5</vt:i4>
      </vt:variant>
      <vt:variant>
        <vt:lpwstr>https://learn.microsoft.com/fr-fr/entra/identity-platform/v2-admin-consent</vt:lpwstr>
      </vt:variant>
      <vt:variant>
        <vt:lpwstr/>
      </vt:variant>
      <vt:variant>
        <vt:i4>2162808</vt:i4>
      </vt:variant>
      <vt:variant>
        <vt:i4>132</vt:i4>
      </vt:variant>
      <vt:variant>
        <vt:i4>0</vt:i4>
      </vt:variant>
      <vt:variant>
        <vt:i4>5</vt:i4>
      </vt:variant>
      <vt:variant>
        <vt:lpwstr>https://learn.microsoft.com/fr-fr/entra/identity-platform/howto-convert-app-to-be-multi-tenant</vt:lpwstr>
      </vt:variant>
      <vt:variant>
        <vt:lpwstr/>
      </vt:variant>
      <vt:variant>
        <vt:i4>4718622</vt:i4>
      </vt:variant>
      <vt:variant>
        <vt:i4>129</vt:i4>
      </vt:variant>
      <vt:variant>
        <vt:i4>0</vt:i4>
      </vt:variant>
      <vt:variant>
        <vt:i4>5</vt:i4>
      </vt:variant>
      <vt:variant>
        <vt:lpwstr>https://learn.microsoft.com/fr-fr/entra/identity-platform/publisher-verification-overview</vt:lpwstr>
      </vt:variant>
      <vt:variant>
        <vt:lpwstr/>
      </vt:variant>
      <vt:variant>
        <vt:i4>6553641</vt:i4>
      </vt:variant>
      <vt:variant>
        <vt:i4>126</vt:i4>
      </vt:variant>
      <vt:variant>
        <vt:i4>0</vt:i4>
      </vt:variant>
      <vt:variant>
        <vt:i4>5</vt:i4>
      </vt:variant>
      <vt:variant>
        <vt:lpwstr>https://learn.microsoft.com/fr-fr/partner-center/verification-responses</vt:lpwstr>
      </vt:variant>
      <vt:variant>
        <vt:lpwstr/>
      </vt:variant>
      <vt:variant>
        <vt:i4>1638470</vt:i4>
      </vt:variant>
      <vt:variant>
        <vt:i4>123</vt:i4>
      </vt:variant>
      <vt:variant>
        <vt:i4>0</vt:i4>
      </vt:variant>
      <vt:variant>
        <vt:i4>5</vt:i4>
      </vt:variant>
      <vt:variant>
        <vt:lpwstr>https://learn.microsoft.com/fr-fr/entra/identity-platform/application-consent-experience</vt:lpwstr>
      </vt:variant>
      <vt:variant>
        <vt:lpwstr/>
      </vt:variant>
      <vt:variant>
        <vt:i4>4784174</vt:i4>
      </vt:variant>
      <vt:variant>
        <vt:i4>120</vt:i4>
      </vt:variant>
      <vt:variant>
        <vt:i4>0</vt:i4>
      </vt:variant>
      <vt:variant>
        <vt:i4>5</vt:i4>
      </vt:variant>
      <vt:variant>
        <vt:lpwstr>https://login.microsoftonline.com/organizations/adminconsent?client_id=99383c77-0bb9-41f0-96e1-b72ad6eca607</vt:lpwstr>
      </vt:variant>
      <vt:variant>
        <vt:lpwstr/>
      </vt:variant>
      <vt:variant>
        <vt:i4>4915270</vt:i4>
      </vt:variant>
      <vt:variant>
        <vt:i4>99</vt:i4>
      </vt:variant>
      <vt:variant>
        <vt:i4>0</vt:i4>
      </vt:variant>
      <vt:variant>
        <vt:i4>5</vt:i4>
      </vt:variant>
      <vt:variant>
        <vt:lpwstr>https://wallet.bas.psc.esante.gouv.fr/login-page</vt:lpwstr>
      </vt:variant>
      <vt:variant>
        <vt:lpwstr/>
      </vt:variant>
      <vt:variant>
        <vt:i4>7340093</vt:i4>
      </vt:variant>
      <vt:variant>
        <vt:i4>96</vt:i4>
      </vt:variant>
      <vt:variant>
        <vt:i4>0</vt:i4>
      </vt:variant>
      <vt:variant>
        <vt:i4>5</vt:i4>
      </vt:variant>
      <vt:variant>
        <vt:lpwstr>https://entra.microsoft.com/</vt:lpwstr>
      </vt:variant>
      <vt:variant>
        <vt:lpwstr>view/Microsoft_AAD_IAM/TenantOverview.ReactView</vt:lpwstr>
      </vt:variant>
      <vt:variant>
        <vt:i4>4390980</vt:i4>
      </vt:variant>
      <vt:variant>
        <vt:i4>93</vt:i4>
      </vt:variant>
      <vt:variant>
        <vt:i4>0</vt:i4>
      </vt:variant>
      <vt:variant>
        <vt:i4>5</vt:i4>
      </vt:variant>
      <vt:variant>
        <vt:lpwstr>https://entra.microsoft.com/</vt:lpwstr>
      </vt:variant>
      <vt:variant>
        <vt:lpwstr/>
      </vt:variant>
      <vt:variant>
        <vt:i4>7077989</vt:i4>
      </vt:variant>
      <vt:variant>
        <vt:i4>90</vt:i4>
      </vt:variant>
      <vt:variant>
        <vt:i4>0</vt:i4>
      </vt:variant>
      <vt:variant>
        <vt:i4>5</vt:i4>
      </vt:variant>
      <vt:variant>
        <vt:lpwstr>https://esante.gouv.fr/produits-services/pro-sante-connect</vt:lpwstr>
      </vt:variant>
      <vt:variant>
        <vt:lpwstr/>
      </vt:variant>
      <vt:variant>
        <vt:i4>1638462</vt:i4>
      </vt:variant>
      <vt:variant>
        <vt:i4>83</vt:i4>
      </vt:variant>
      <vt:variant>
        <vt:i4>0</vt:i4>
      </vt:variant>
      <vt:variant>
        <vt:i4>5</vt:i4>
      </vt:variant>
      <vt:variant>
        <vt:lpwstr/>
      </vt:variant>
      <vt:variant>
        <vt:lpwstr>_Toc158807745</vt:lpwstr>
      </vt:variant>
      <vt:variant>
        <vt:i4>1638462</vt:i4>
      </vt:variant>
      <vt:variant>
        <vt:i4>77</vt:i4>
      </vt:variant>
      <vt:variant>
        <vt:i4>0</vt:i4>
      </vt:variant>
      <vt:variant>
        <vt:i4>5</vt:i4>
      </vt:variant>
      <vt:variant>
        <vt:lpwstr/>
      </vt:variant>
      <vt:variant>
        <vt:lpwstr>_Toc158807744</vt:lpwstr>
      </vt:variant>
      <vt:variant>
        <vt:i4>1638462</vt:i4>
      </vt:variant>
      <vt:variant>
        <vt:i4>71</vt:i4>
      </vt:variant>
      <vt:variant>
        <vt:i4>0</vt:i4>
      </vt:variant>
      <vt:variant>
        <vt:i4>5</vt:i4>
      </vt:variant>
      <vt:variant>
        <vt:lpwstr/>
      </vt:variant>
      <vt:variant>
        <vt:lpwstr>_Toc158807743</vt:lpwstr>
      </vt:variant>
      <vt:variant>
        <vt:i4>1638462</vt:i4>
      </vt:variant>
      <vt:variant>
        <vt:i4>65</vt:i4>
      </vt:variant>
      <vt:variant>
        <vt:i4>0</vt:i4>
      </vt:variant>
      <vt:variant>
        <vt:i4>5</vt:i4>
      </vt:variant>
      <vt:variant>
        <vt:lpwstr/>
      </vt:variant>
      <vt:variant>
        <vt:lpwstr>_Toc158807742</vt:lpwstr>
      </vt:variant>
      <vt:variant>
        <vt:i4>1638462</vt:i4>
      </vt:variant>
      <vt:variant>
        <vt:i4>59</vt:i4>
      </vt:variant>
      <vt:variant>
        <vt:i4>0</vt:i4>
      </vt:variant>
      <vt:variant>
        <vt:i4>5</vt:i4>
      </vt:variant>
      <vt:variant>
        <vt:lpwstr/>
      </vt:variant>
      <vt:variant>
        <vt:lpwstr>_Toc158807741</vt:lpwstr>
      </vt:variant>
      <vt:variant>
        <vt:i4>1638462</vt:i4>
      </vt:variant>
      <vt:variant>
        <vt:i4>53</vt:i4>
      </vt:variant>
      <vt:variant>
        <vt:i4>0</vt:i4>
      </vt:variant>
      <vt:variant>
        <vt:i4>5</vt:i4>
      </vt:variant>
      <vt:variant>
        <vt:lpwstr/>
      </vt:variant>
      <vt:variant>
        <vt:lpwstr>_Toc158807740</vt:lpwstr>
      </vt:variant>
      <vt:variant>
        <vt:i4>1966142</vt:i4>
      </vt:variant>
      <vt:variant>
        <vt:i4>47</vt:i4>
      </vt:variant>
      <vt:variant>
        <vt:i4>0</vt:i4>
      </vt:variant>
      <vt:variant>
        <vt:i4>5</vt:i4>
      </vt:variant>
      <vt:variant>
        <vt:lpwstr/>
      </vt:variant>
      <vt:variant>
        <vt:lpwstr>_Toc158807739</vt:lpwstr>
      </vt:variant>
      <vt:variant>
        <vt:i4>1966142</vt:i4>
      </vt:variant>
      <vt:variant>
        <vt:i4>41</vt:i4>
      </vt:variant>
      <vt:variant>
        <vt:i4>0</vt:i4>
      </vt:variant>
      <vt:variant>
        <vt:i4>5</vt:i4>
      </vt:variant>
      <vt:variant>
        <vt:lpwstr/>
      </vt:variant>
      <vt:variant>
        <vt:lpwstr>_Toc158807738</vt:lpwstr>
      </vt:variant>
      <vt:variant>
        <vt:i4>1966142</vt:i4>
      </vt:variant>
      <vt:variant>
        <vt:i4>35</vt:i4>
      </vt:variant>
      <vt:variant>
        <vt:i4>0</vt:i4>
      </vt:variant>
      <vt:variant>
        <vt:i4>5</vt:i4>
      </vt:variant>
      <vt:variant>
        <vt:lpwstr/>
      </vt:variant>
      <vt:variant>
        <vt:lpwstr>_Toc158807737</vt:lpwstr>
      </vt:variant>
      <vt:variant>
        <vt:i4>1966142</vt:i4>
      </vt:variant>
      <vt:variant>
        <vt:i4>29</vt:i4>
      </vt:variant>
      <vt:variant>
        <vt:i4>0</vt:i4>
      </vt:variant>
      <vt:variant>
        <vt:i4>5</vt:i4>
      </vt:variant>
      <vt:variant>
        <vt:lpwstr/>
      </vt:variant>
      <vt:variant>
        <vt:lpwstr>_Toc158807736</vt:lpwstr>
      </vt:variant>
      <vt:variant>
        <vt:i4>1966142</vt:i4>
      </vt:variant>
      <vt:variant>
        <vt:i4>23</vt:i4>
      </vt:variant>
      <vt:variant>
        <vt:i4>0</vt:i4>
      </vt:variant>
      <vt:variant>
        <vt:i4>5</vt:i4>
      </vt:variant>
      <vt:variant>
        <vt:lpwstr/>
      </vt:variant>
      <vt:variant>
        <vt:lpwstr>_Toc158807735</vt:lpwstr>
      </vt:variant>
      <vt:variant>
        <vt:i4>1966142</vt:i4>
      </vt:variant>
      <vt:variant>
        <vt:i4>17</vt:i4>
      </vt:variant>
      <vt:variant>
        <vt:i4>0</vt:i4>
      </vt:variant>
      <vt:variant>
        <vt:i4>5</vt:i4>
      </vt:variant>
      <vt:variant>
        <vt:lpwstr/>
      </vt:variant>
      <vt:variant>
        <vt:lpwstr>_Toc158807734</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 Pro Santé Connect à destination des établissements de santé</dc:title>
  <dc:subject/>
  <dc:creator>Philippe.Beraud@microsoft.com;Arnaud.Jumelet@microsoft.com</dc:creator>
  <cp:keywords/>
  <cp:lastModifiedBy>Philippe Beraud</cp:lastModifiedBy>
  <cp:revision>6</cp:revision>
  <cp:lastPrinted>2020-09-10T16:24:00Z</cp:lastPrinted>
  <dcterms:created xsi:type="dcterms:W3CDTF">2024-02-16T15:21:00Z</dcterms:created>
  <dcterms:modified xsi:type="dcterms:W3CDTF">2024-02-16T15:23:00Z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